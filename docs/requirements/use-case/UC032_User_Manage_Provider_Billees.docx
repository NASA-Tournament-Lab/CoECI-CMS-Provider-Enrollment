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FB7DB" w14:textId="77777777" w:rsidR="00041D03" w:rsidRPr="00FD5E24" w:rsidRDefault="00041D03" w:rsidP="00041D03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7200"/>
        <w:gridCol w:w="990"/>
        <w:gridCol w:w="918"/>
      </w:tblGrid>
      <w:tr w:rsidR="00041D03" w:rsidRPr="00BA2F60" w14:paraId="35EED5A1" w14:textId="77777777" w:rsidTr="005B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" w:type="dxa"/>
          </w:tcPr>
          <w:p w14:paraId="60BD14DD" w14:textId="77777777" w:rsidR="00041D03" w:rsidRPr="00BA2F60" w:rsidRDefault="00041D03" w:rsidP="005B3E7B">
            <w:r w:rsidRPr="00BA2F60">
              <w:t>#</w:t>
            </w:r>
          </w:p>
        </w:tc>
        <w:tc>
          <w:tcPr>
            <w:tcW w:w="7200" w:type="dxa"/>
          </w:tcPr>
          <w:p w14:paraId="50D646FD" w14:textId="77777777" w:rsidR="00041D03" w:rsidRPr="00BA2F60" w:rsidRDefault="00041D03" w:rsidP="005B3E7B">
            <w:r w:rsidRPr="00BA2F60">
              <w:t>Description</w:t>
            </w:r>
          </w:p>
        </w:tc>
        <w:tc>
          <w:tcPr>
            <w:tcW w:w="990" w:type="dxa"/>
          </w:tcPr>
          <w:p w14:paraId="476E368B" w14:textId="77777777" w:rsidR="00041D03" w:rsidRPr="00BA2F60" w:rsidRDefault="00041D03" w:rsidP="005B3E7B">
            <w:r w:rsidRPr="00BA2F60">
              <w:t>Assigned To</w:t>
            </w:r>
          </w:p>
        </w:tc>
        <w:tc>
          <w:tcPr>
            <w:tcW w:w="918" w:type="dxa"/>
          </w:tcPr>
          <w:p w14:paraId="6A2F5C25" w14:textId="77777777" w:rsidR="00041D03" w:rsidRPr="00BA2F60" w:rsidRDefault="00041D03" w:rsidP="005B3E7B">
            <w:r w:rsidRPr="00BA2F60">
              <w:t>Status</w:t>
            </w:r>
          </w:p>
        </w:tc>
      </w:tr>
      <w:tr w:rsidR="00640CAF" w:rsidRPr="00221615" w14:paraId="65201646" w14:textId="77777777" w:rsidTr="00640CAF">
        <w:tc>
          <w:tcPr>
            <w:tcW w:w="468" w:type="dxa"/>
          </w:tcPr>
          <w:p w14:paraId="168E144F" w14:textId="77777777" w:rsidR="00640CAF" w:rsidRPr="00221615" w:rsidRDefault="00640CAF" w:rsidP="001E3C28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00" w:type="dxa"/>
          </w:tcPr>
          <w:p w14:paraId="63ADDE5C" w14:textId="77777777" w:rsidR="00640CAF" w:rsidRPr="00E40F2D" w:rsidRDefault="00640CAF" w:rsidP="001E3C28">
            <w:pPr>
              <w:rPr>
                <w:color w:val="000000"/>
              </w:rPr>
            </w:pPr>
            <w:r>
              <w:rPr>
                <w:color w:val="000000"/>
              </w:rPr>
              <w:t>Third party billers can bill for individuals and organization.  This use can only covers a third party biller that bills for organizations.  Once the individual non-PCA requirements are complete this use case can be updated to include individuals.</w:t>
            </w:r>
          </w:p>
        </w:tc>
        <w:tc>
          <w:tcPr>
            <w:tcW w:w="990" w:type="dxa"/>
          </w:tcPr>
          <w:p w14:paraId="20384A16" w14:textId="77777777" w:rsidR="00640CAF" w:rsidRPr="00221615" w:rsidRDefault="00640CAF" w:rsidP="001E3C28">
            <w:r>
              <w:t>David</w:t>
            </w:r>
          </w:p>
        </w:tc>
        <w:tc>
          <w:tcPr>
            <w:tcW w:w="918" w:type="dxa"/>
          </w:tcPr>
          <w:p w14:paraId="2A7EFF97" w14:textId="77777777" w:rsidR="00640CAF" w:rsidRPr="00221615" w:rsidRDefault="00640CAF" w:rsidP="001E3C28">
            <w:r>
              <w:t>Open</w:t>
            </w:r>
          </w:p>
        </w:tc>
      </w:tr>
    </w:tbl>
    <w:p w14:paraId="155AE9FE" w14:textId="2A7F1E35" w:rsidR="00041D03" w:rsidRPr="00041D03" w:rsidRDefault="00E20CA1" w:rsidP="00041D03">
      <w:pPr>
        <w:pStyle w:val="Heading1"/>
      </w:pPr>
      <w:r w:rsidRPr="00041D03">
        <w:t>Description</w:t>
      </w:r>
    </w:p>
    <w:p w14:paraId="6862F066" w14:textId="7D7C03AC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EF0C6B">
        <w:t xml:space="preserve">how a </w:t>
      </w:r>
      <w:r w:rsidR="00EF0C6B">
        <w:rPr>
          <w:u w:val="double"/>
        </w:rPr>
        <w:t>third party biller</w:t>
      </w:r>
      <w:r w:rsidR="00EF0C6B" w:rsidRPr="00EF0C6B">
        <w:t xml:space="preserve"> </w:t>
      </w:r>
      <w:r w:rsidR="00EF0C6B">
        <w:t xml:space="preserve">associates </w:t>
      </w:r>
      <w:r w:rsidR="00EF0C6B" w:rsidRPr="00EF0C6B">
        <w:rPr>
          <w:u w:val="double"/>
        </w:rPr>
        <w:t>provider billees</w:t>
      </w:r>
      <w:r w:rsidR="00F4381C">
        <w:t>.</w:t>
      </w:r>
    </w:p>
    <w:p w14:paraId="42117B78" w14:textId="3ED996BF" w:rsidR="00041D03" w:rsidRPr="00041D03" w:rsidRDefault="00041D03" w:rsidP="00041D03">
      <w:pPr>
        <w:pStyle w:val="Heading1"/>
        <w:rPr>
          <w:b w:val="0"/>
        </w:rPr>
      </w:pPr>
      <w:r w:rsidRPr="00041D03">
        <w:t>Primary actor(s)</w:t>
      </w:r>
    </w:p>
    <w:p w14:paraId="0548A7E7" w14:textId="77777777" w:rsidR="00041D03" w:rsidRPr="00041D03" w:rsidRDefault="00E20CA1" w:rsidP="00041D03">
      <w:pPr>
        <w:pStyle w:val="ListParagraph"/>
        <w:numPr>
          <w:ilvl w:val="0"/>
          <w:numId w:val="23"/>
        </w:numPr>
        <w:spacing w:after="120"/>
      </w:pPr>
      <w:r w:rsidRPr="00041D03">
        <w:t>User</w:t>
      </w:r>
    </w:p>
    <w:p w14:paraId="6862F06A" w14:textId="68F3BCC2" w:rsidR="001F47A0" w:rsidRDefault="001F47A0" w:rsidP="00041D03">
      <w:pPr>
        <w:pStyle w:val="Heading1"/>
      </w:pPr>
      <w:r w:rsidRPr="00041D03">
        <w:t>Main flow:</w:t>
      </w:r>
      <w:r w:rsidR="00D400F8" w:rsidRPr="00041D03">
        <w:t xml:space="preserve"> </w:t>
      </w:r>
      <w:r w:rsidR="00642397" w:rsidRPr="00041D03">
        <w:t xml:space="preserve">Create </w:t>
      </w:r>
      <w:r w:rsidR="00FD4194">
        <w:t>association</w:t>
      </w:r>
      <w:r w:rsidR="00EF0C6B">
        <w:t>s</w:t>
      </w:r>
      <w:r w:rsidR="00FD4194">
        <w:t xml:space="preserve"> </w:t>
      </w:r>
      <w:r w:rsidR="00930740">
        <w:t>of</w:t>
      </w:r>
      <w:r w:rsidR="005E7968">
        <w:t xml:space="preserve"> third party biller </w:t>
      </w:r>
      <w:r w:rsidR="00FD4194">
        <w:t xml:space="preserve">to </w:t>
      </w:r>
      <w:r w:rsidR="00EF0C6B">
        <w:t>provider</w:t>
      </w:r>
      <w:r w:rsidR="00FD4194">
        <w:t xml:space="preserve"> billee</w:t>
      </w:r>
      <w:r w:rsidR="00E11A81">
        <w:t>s</w:t>
      </w:r>
    </w:p>
    <w:p w14:paraId="2F8F98B3" w14:textId="319AE4A9" w:rsidR="00041D03" w:rsidRDefault="00041D03" w:rsidP="00041D03">
      <w:pPr>
        <w:pStyle w:val="Heading2"/>
      </w:pPr>
      <w:r w:rsidRPr="00041D03">
        <w:t>Precondition(s)</w:t>
      </w:r>
    </w:p>
    <w:p w14:paraId="09F68D15" w14:textId="1972D055" w:rsidR="00FD4194" w:rsidRPr="00FD4194" w:rsidRDefault="00FD4194" w:rsidP="00FD4194">
      <w:pPr>
        <w:pStyle w:val="ListParagraph"/>
        <w:numPr>
          <w:ilvl w:val="0"/>
          <w:numId w:val="29"/>
        </w:numPr>
      </w:pPr>
      <w:r>
        <w:t xml:space="preserve">The </w:t>
      </w:r>
      <w:r w:rsidRPr="00FD4194">
        <w:rPr>
          <w:u w:val="single"/>
        </w:rPr>
        <w:t>provider profile</w:t>
      </w:r>
      <w:r>
        <w:t xml:space="preserve"> </w:t>
      </w:r>
      <w:r w:rsidR="005E7968">
        <w:t xml:space="preserve">being operated on is a </w:t>
      </w:r>
      <w:r w:rsidR="005E7968" w:rsidRPr="005E7968">
        <w:rPr>
          <w:u w:val="double"/>
        </w:rPr>
        <w:t>third party biller</w:t>
      </w:r>
      <w:r w:rsidR="005E7968">
        <w:rPr>
          <w:u w:val="double"/>
        </w:rPr>
        <w:t xml:space="preserve"> provider profile</w:t>
      </w:r>
      <w:r>
        <w:t>.</w:t>
      </w:r>
    </w:p>
    <w:p w14:paraId="2EDDD965" w14:textId="77777777" w:rsidR="00041D03" w:rsidRPr="00041D03" w:rsidRDefault="00041D03" w:rsidP="00041D03">
      <w:pPr>
        <w:pStyle w:val="Heading2"/>
      </w:pPr>
      <w:r w:rsidRPr="00041D03">
        <w:t>Steps</w:t>
      </w:r>
    </w:p>
    <w:p w14:paraId="3D4EB4C7" w14:textId="6895F1B0" w:rsidR="00794096" w:rsidRDefault="00200BA0" w:rsidP="00642397">
      <w:pPr>
        <w:pStyle w:val="ListParagraph"/>
        <w:numPr>
          <w:ilvl w:val="0"/>
          <w:numId w:val="5"/>
        </w:numPr>
        <w:spacing w:after="200"/>
      </w:pPr>
      <w:r>
        <w:t xml:space="preserve">User invokes option to </w:t>
      </w:r>
      <w:r w:rsidR="00041D03">
        <w:t>manage</w:t>
      </w:r>
      <w:r w:rsidR="000504C7">
        <w:t xml:space="preserve"> the</w:t>
      </w:r>
      <w:r w:rsidR="00041D03">
        <w:t xml:space="preserve"> </w:t>
      </w:r>
      <w:r w:rsidR="00EF0C6B">
        <w:rPr>
          <w:u w:val="single"/>
        </w:rPr>
        <w:t>provider</w:t>
      </w:r>
      <w:r w:rsidR="00041D03" w:rsidRPr="00041D03">
        <w:rPr>
          <w:u w:val="single"/>
        </w:rPr>
        <w:t xml:space="preserve"> bille</w:t>
      </w:r>
      <w:r w:rsidR="00FD4194">
        <w:rPr>
          <w:u w:val="single"/>
        </w:rPr>
        <w:t>e</w:t>
      </w:r>
      <w:r w:rsidR="00207192">
        <w:rPr>
          <w:u w:val="single"/>
        </w:rPr>
        <w:t>s</w:t>
      </w:r>
      <w:r w:rsidR="00207192" w:rsidRPr="00207192">
        <w:t xml:space="preserve"> </w:t>
      </w:r>
      <w:r w:rsidR="00FD4194">
        <w:t xml:space="preserve">of </w:t>
      </w:r>
      <w:r w:rsidR="005E7968">
        <w:t>the</w:t>
      </w:r>
      <w:r w:rsidR="00C03EF0">
        <w:t xml:space="preserve"> </w:t>
      </w:r>
      <w:r w:rsidR="005E7968" w:rsidRPr="005E7968">
        <w:rPr>
          <w:u w:val="double"/>
        </w:rPr>
        <w:t xml:space="preserve">third party biller </w:t>
      </w:r>
      <w:r w:rsidR="000504C7" w:rsidRPr="005E7968">
        <w:rPr>
          <w:u w:val="double"/>
        </w:rPr>
        <w:t>provider profile</w:t>
      </w:r>
    </w:p>
    <w:p w14:paraId="7ADCFAE4" w14:textId="75997D74" w:rsidR="00041D03" w:rsidRDefault="00041D03" w:rsidP="00642397">
      <w:pPr>
        <w:pStyle w:val="ListParagraph"/>
        <w:numPr>
          <w:ilvl w:val="0"/>
          <w:numId w:val="5"/>
        </w:numPr>
        <w:spacing w:after="200"/>
      </w:pPr>
      <w:r>
        <w:t xml:space="preserve">System displays a list of </w:t>
      </w:r>
      <w:r w:rsidR="00930740">
        <w:rPr>
          <w:u w:val="single"/>
        </w:rPr>
        <w:t>provider</w:t>
      </w:r>
      <w:r w:rsidR="00930740" w:rsidRPr="00041D03">
        <w:rPr>
          <w:u w:val="single"/>
        </w:rPr>
        <w:t xml:space="preserve"> bille</w:t>
      </w:r>
      <w:r w:rsidR="00930740">
        <w:rPr>
          <w:u w:val="single"/>
        </w:rPr>
        <w:t>es</w:t>
      </w:r>
      <w:r w:rsidR="00930740">
        <w:t xml:space="preserve"> </w:t>
      </w:r>
      <w:r>
        <w:t xml:space="preserve">previously </w:t>
      </w:r>
      <w:r w:rsidR="00FD4194" w:rsidRPr="005E7968">
        <w:t xml:space="preserve">associated </w:t>
      </w:r>
      <w:r w:rsidR="00930740">
        <w:t xml:space="preserve">with the </w:t>
      </w:r>
      <w:r w:rsidR="005E7968" w:rsidRPr="00930740">
        <w:rPr>
          <w:u w:val="double"/>
        </w:rPr>
        <w:t xml:space="preserve">third party biller </w:t>
      </w:r>
      <w:r w:rsidR="000504C7" w:rsidRPr="00930740">
        <w:rPr>
          <w:u w:val="double"/>
        </w:rPr>
        <w:t>provider profile</w:t>
      </w:r>
    </w:p>
    <w:p w14:paraId="39616BA9" w14:textId="7EA8DB24" w:rsidR="00041D03" w:rsidRDefault="00041D03" w:rsidP="00642397">
      <w:pPr>
        <w:pStyle w:val="ListParagraph"/>
        <w:numPr>
          <w:ilvl w:val="0"/>
          <w:numId w:val="5"/>
        </w:numPr>
        <w:spacing w:after="200"/>
      </w:pPr>
      <w:r>
        <w:t xml:space="preserve">User invokes option to add a </w:t>
      </w:r>
      <w:r w:rsidR="00EF0C6B">
        <w:rPr>
          <w:u w:val="single"/>
        </w:rPr>
        <w:t>provider</w:t>
      </w:r>
      <w:r w:rsidRPr="00041D03">
        <w:rPr>
          <w:u w:val="single"/>
        </w:rPr>
        <w:t xml:space="preserve"> bille</w:t>
      </w:r>
      <w:r w:rsidR="00332EB1">
        <w:rPr>
          <w:u w:val="single"/>
        </w:rPr>
        <w:t>e</w:t>
      </w:r>
      <w:r>
        <w:t xml:space="preserve"> to the </w:t>
      </w:r>
      <w:r w:rsidR="005E7968" w:rsidRPr="005E7968">
        <w:rPr>
          <w:u w:val="double"/>
        </w:rPr>
        <w:t xml:space="preserve">third party biller </w:t>
      </w:r>
      <w:r w:rsidR="000504C7" w:rsidRPr="005E7968">
        <w:rPr>
          <w:u w:val="double"/>
        </w:rPr>
        <w:t>provider profile</w:t>
      </w:r>
    </w:p>
    <w:p w14:paraId="770F5511" w14:textId="40521D01" w:rsidR="009F2A48" w:rsidRDefault="009F2A48" w:rsidP="00642397">
      <w:pPr>
        <w:pStyle w:val="ListParagraph"/>
        <w:numPr>
          <w:ilvl w:val="0"/>
          <w:numId w:val="5"/>
        </w:numPr>
        <w:spacing w:after="200"/>
      </w:pPr>
      <w:r>
        <w:t xml:space="preserve">System displays </w:t>
      </w:r>
      <w:r w:rsidR="00C03EF0">
        <w:t xml:space="preserve">an </w:t>
      </w:r>
      <w:r w:rsidR="00B43B8C">
        <w:t>NPI/</w:t>
      </w:r>
      <w:r w:rsidR="00C03EF0">
        <w:t>UMPI search field</w:t>
      </w:r>
    </w:p>
    <w:p w14:paraId="507ED2B7" w14:textId="39927507" w:rsidR="008E4D0E" w:rsidRDefault="008E4D0E" w:rsidP="008E4D0E">
      <w:pPr>
        <w:pStyle w:val="ListParagraph"/>
        <w:numPr>
          <w:ilvl w:val="0"/>
          <w:numId w:val="5"/>
        </w:numPr>
        <w:spacing w:after="200"/>
      </w:pPr>
      <w:r>
        <w:t xml:space="preserve">User enters </w:t>
      </w:r>
      <w:r w:rsidR="00212665">
        <w:t xml:space="preserve">an </w:t>
      </w:r>
      <w:r w:rsidR="00B43B8C">
        <w:t xml:space="preserve">NPI or </w:t>
      </w:r>
      <w:r w:rsidR="00212665">
        <w:t>UMPI</w:t>
      </w:r>
      <w:r w:rsidR="000504C7">
        <w:t xml:space="preserve"> and invokes search</w:t>
      </w:r>
    </w:p>
    <w:p w14:paraId="7C8B0BD4" w14:textId="7233DC00" w:rsidR="00212665" w:rsidRDefault="000504C7" w:rsidP="00642397">
      <w:pPr>
        <w:pStyle w:val="ListParagraph"/>
        <w:numPr>
          <w:ilvl w:val="0"/>
          <w:numId w:val="5"/>
        </w:numPr>
        <w:spacing w:after="200"/>
      </w:pPr>
      <w:r>
        <w:t>System finds a</w:t>
      </w:r>
      <w:r w:rsidR="00657967">
        <w:t xml:space="preserve">n </w:t>
      </w:r>
      <w:r w:rsidR="00657967" w:rsidRPr="00657967">
        <w:rPr>
          <w:u w:val="double"/>
        </w:rPr>
        <w:t xml:space="preserve">active </w:t>
      </w:r>
      <w:r w:rsidR="00952F70">
        <w:rPr>
          <w:u w:val="double"/>
        </w:rPr>
        <w:t xml:space="preserve">provider billee </w:t>
      </w:r>
      <w:r w:rsidR="00657967" w:rsidRPr="00657967">
        <w:rPr>
          <w:u w:val="double"/>
        </w:rPr>
        <w:t>provider profile</w:t>
      </w:r>
      <w:r w:rsidR="00657967">
        <w:t xml:space="preserve"> where the </w:t>
      </w:r>
      <w:r w:rsidR="00657967" w:rsidRPr="00657967">
        <w:rPr>
          <w:u w:val="single"/>
        </w:rPr>
        <w:t>provider profile</w:t>
      </w:r>
      <w:r w:rsidR="00657967">
        <w:t xml:space="preserve"> has a</w:t>
      </w:r>
      <w:r w:rsidR="00640CAF">
        <w:t xml:space="preserve">n </w:t>
      </w:r>
      <w:r w:rsidR="00640CAF" w:rsidRPr="00640CAF">
        <w:rPr>
          <w:u w:val="double"/>
        </w:rPr>
        <w:t>active</w:t>
      </w:r>
      <w:r w:rsidR="00640CAF">
        <w:rPr>
          <w:u w:val="double"/>
        </w:rPr>
        <w:t xml:space="preserve"> or </w:t>
      </w:r>
      <w:r w:rsidR="00640CAF" w:rsidRPr="00640CAF">
        <w:rPr>
          <w:u w:val="double"/>
        </w:rPr>
        <w:t>future active</w:t>
      </w:r>
      <w:r w:rsidR="00657967">
        <w:t xml:space="preserve"> non-</w:t>
      </w:r>
      <w:r w:rsidR="00657967" w:rsidRPr="00657967">
        <w:rPr>
          <w:u w:val="double"/>
        </w:rPr>
        <w:t>third party biller service</w:t>
      </w:r>
      <w:r w:rsidR="00657967">
        <w:t xml:space="preserve"> with an </w:t>
      </w:r>
      <w:r w:rsidR="00657967" w:rsidRPr="00657967">
        <w:rPr>
          <w:u w:val="double"/>
        </w:rPr>
        <w:t>active or future active provider identifier</w:t>
      </w:r>
      <w:r w:rsidR="00657967">
        <w:t xml:space="preserve"> that matches the search NPI/UMPI</w:t>
      </w:r>
    </w:p>
    <w:p w14:paraId="5FB48FD2" w14:textId="23DF4D7C" w:rsidR="0049130B" w:rsidRDefault="00C03EF0" w:rsidP="0049130B">
      <w:pPr>
        <w:pStyle w:val="ListParagraph"/>
        <w:numPr>
          <w:ilvl w:val="0"/>
          <w:numId w:val="5"/>
        </w:numPr>
        <w:spacing w:after="200"/>
      </w:pPr>
      <w:r>
        <w:t xml:space="preserve">User </w:t>
      </w:r>
      <w:r w:rsidR="00B82AEE">
        <w:t>performs the following</w:t>
      </w:r>
      <w:r w:rsidR="0049130B">
        <w:t>:</w:t>
      </w:r>
    </w:p>
    <w:p w14:paraId="407C1F19" w14:textId="779E1B3D" w:rsidR="00270DAE" w:rsidRDefault="00B82AEE" w:rsidP="00642397">
      <w:pPr>
        <w:pStyle w:val="ListParagraph"/>
        <w:numPr>
          <w:ilvl w:val="1"/>
          <w:numId w:val="5"/>
        </w:numPr>
        <w:spacing w:after="200"/>
      </w:pPr>
      <w:r>
        <w:t xml:space="preserve">Enters a </w:t>
      </w:r>
      <w:r w:rsidRPr="00A61065">
        <w:rPr>
          <w:u w:val="single"/>
        </w:rPr>
        <w:t>s</w:t>
      </w:r>
      <w:r w:rsidR="00C03EF0" w:rsidRPr="00A61065">
        <w:rPr>
          <w:u w:val="single"/>
        </w:rPr>
        <w:t xml:space="preserve">tart </w:t>
      </w:r>
      <w:r w:rsidR="00C03EF0" w:rsidRPr="00930740">
        <w:rPr>
          <w:u w:val="single"/>
        </w:rPr>
        <w:t>date</w:t>
      </w:r>
    </w:p>
    <w:p w14:paraId="120D8042" w14:textId="5A97D864" w:rsidR="005E30E9" w:rsidRDefault="00B82AEE" w:rsidP="00642397">
      <w:pPr>
        <w:pStyle w:val="ListParagraph"/>
        <w:numPr>
          <w:ilvl w:val="1"/>
          <w:numId w:val="5"/>
        </w:numPr>
        <w:spacing w:after="200"/>
      </w:pPr>
      <w:r>
        <w:t xml:space="preserve">Selects one or more </w:t>
      </w:r>
      <w:r w:rsidRPr="00B82AEE">
        <w:rPr>
          <w:u w:val="single"/>
        </w:rPr>
        <w:t>t</w:t>
      </w:r>
      <w:r w:rsidR="005E30E9" w:rsidRPr="00B82AEE">
        <w:rPr>
          <w:u w:val="single"/>
        </w:rPr>
        <w:t>ransaction</w:t>
      </w:r>
      <w:r w:rsidR="00C03EF0" w:rsidRPr="00B82AEE">
        <w:rPr>
          <w:u w:val="single"/>
        </w:rPr>
        <w:t xml:space="preserve"> t</w:t>
      </w:r>
      <w:r w:rsidR="005E30E9" w:rsidRPr="00B82AEE">
        <w:rPr>
          <w:u w:val="single"/>
        </w:rPr>
        <w:t>ype</w:t>
      </w:r>
      <w:r w:rsidRPr="00B82AEE">
        <w:rPr>
          <w:u w:val="single"/>
        </w:rPr>
        <w:t>s</w:t>
      </w:r>
      <w:r w:rsidR="00C0495E">
        <w:t xml:space="preserve"> </w:t>
      </w:r>
      <w:r>
        <w:t>– options are “C</w:t>
      </w:r>
      <w:r w:rsidR="00C0495E">
        <w:t>laim</w:t>
      </w:r>
      <w:r>
        <w:t>” and</w:t>
      </w:r>
      <w:r w:rsidR="00C0495E">
        <w:t xml:space="preserve"> </w:t>
      </w:r>
      <w:r>
        <w:t>“</w:t>
      </w:r>
      <w:r w:rsidR="00C0495E">
        <w:t>ERA</w:t>
      </w:r>
      <w:r>
        <w:t>”</w:t>
      </w:r>
    </w:p>
    <w:p w14:paraId="6862F079" w14:textId="3A4C623B" w:rsidR="00CB21F3" w:rsidRDefault="00CB21F3" w:rsidP="00642397">
      <w:pPr>
        <w:pStyle w:val="ListParagraph"/>
        <w:numPr>
          <w:ilvl w:val="0"/>
          <w:numId w:val="5"/>
        </w:numPr>
        <w:spacing w:after="200"/>
      </w:pPr>
      <w:r>
        <w:t xml:space="preserve">System validates </w:t>
      </w:r>
      <w:r w:rsidR="00A61065">
        <w:t xml:space="preserve">the </w:t>
      </w:r>
      <w:r w:rsidR="00930740">
        <w:t>record</w:t>
      </w:r>
      <w:r w:rsidR="00A61065">
        <w:t xml:space="preserve"> - </w:t>
      </w:r>
      <w:r w:rsidR="007E443A">
        <w:t>see business object model for required attributes and use case rules 210, 211, 212</w:t>
      </w:r>
    </w:p>
    <w:p w14:paraId="1A866614" w14:textId="3B129E01" w:rsidR="00C03EF0" w:rsidRDefault="00C03EF0" w:rsidP="00CB21F3">
      <w:pPr>
        <w:pStyle w:val="ListParagraph"/>
        <w:numPr>
          <w:ilvl w:val="0"/>
          <w:numId w:val="5"/>
        </w:numPr>
        <w:spacing w:after="200"/>
      </w:pPr>
      <w:r>
        <w:t xml:space="preserve">Steps 3 – </w:t>
      </w:r>
      <w:r w:rsidR="00B82AEE">
        <w:t>8</w:t>
      </w:r>
      <w:r>
        <w:t xml:space="preserve"> are repeated for each </w:t>
      </w:r>
      <w:r w:rsidR="00930740" w:rsidRPr="00930740">
        <w:rPr>
          <w:u w:val="single"/>
        </w:rPr>
        <w:t>provider billee</w:t>
      </w:r>
      <w:r w:rsidR="00930740" w:rsidRPr="00930740">
        <w:t xml:space="preserve"> to be </w:t>
      </w:r>
      <w:del w:id="0" w:author="Dezelske, Angie C" w:date="2015-09-01T15:01:00Z">
        <w:r w:rsidR="00B82AEE" w:rsidRPr="00930740" w:rsidDel="00985C57">
          <w:delText xml:space="preserve"> association</w:delText>
        </w:r>
      </w:del>
      <w:ins w:id="1" w:author="Dezelske, Angie C" w:date="2015-09-01T15:01:00Z">
        <w:r w:rsidR="00985C57">
          <w:t>associated</w:t>
        </w:r>
      </w:ins>
    </w:p>
    <w:p w14:paraId="6862F07A" w14:textId="77777777" w:rsidR="00E20CA1" w:rsidRDefault="00200BA0" w:rsidP="00CB21F3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48C38E8E" w14:textId="6F6DA1DD" w:rsidR="002309EE" w:rsidRDefault="002309EE" w:rsidP="00041D03">
      <w:pPr>
        <w:pStyle w:val="Heading2"/>
      </w:pPr>
      <w:r w:rsidRPr="003F3D92">
        <w:t>Alternate flow:</w:t>
      </w:r>
      <w:r w:rsidRPr="00D400F8">
        <w:t xml:space="preserve"> </w:t>
      </w:r>
      <w:r w:rsidR="00C0495E">
        <w:t>Record not found</w:t>
      </w:r>
    </w:p>
    <w:p w14:paraId="1140A9CB" w14:textId="4861C82D" w:rsidR="002309EE" w:rsidRDefault="00B82AEE" w:rsidP="00B82AEE">
      <w:pPr>
        <w:spacing w:after="200"/>
      </w:pPr>
      <w:r>
        <w:t xml:space="preserve">This flow begins after </w:t>
      </w:r>
      <w:r w:rsidR="00706C46">
        <w:t>step 5 in the main flow</w:t>
      </w:r>
    </w:p>
    <w:p w14:paraId="78BE79CE" w14:textId="1EA1A548" w:rsidR="002309EE" w:rsidRDefault="002309EE" w:rsidP="002309EE">
      <w:pPr>
        <w:pStyle w:val="ListParagraph"/>
        <w:numPr>
          <w:ilvl w:val="0"/>
          <w:numId w:val="10"/>
        </w:numPr>
        <w:spacing w:after="200"/>
      </w:pPr>
      <w:r>
        <w:lastRenderedPageBreak/>
        <w:t xml:space="preserve">System </w:t>
      </w:r>
      <w:r w:rsidR="00706C46">
        <w:t xml:space="preserve">does not find a </w:t>
      </w:r>
      <w:r w:rsidR="00657967" w:rsidRPr="00657967">
        <w:rPr>
          <w:u w:val="single"/>
        </w:rPr>
        <w:t>provider profile</w:t>
      </w:r>
      <w:r w:rsidR="00657967">
        <w:t xml:space="preserve"> that meets the match criteria (see step 6 of the main flow)</w:t>
      </w:r>
    </w:p>
    <w:p w14:paraId="0495C207" w14:textId="38DA3084" w:rsidR="00B82AEE" w:rsidRDefault="00B82AEE" w:rsidP="002309EE">
      <w:pPr>
        <w:pStyle w:val="ListParagraph"/>
        <w:numPr>
          <w:ilvl w:val="0"/>
          <w:numId w:val="10"/>
        </w:numPr>
        <w:spacing w:after="200"/>
      </w:pPr>
      <w:r>
        <w:t xml:space="preserve">System informs user that no </w:t>
      </w:r>
      <w:r w:rsidR="00657967">
        <w:t xml:space="preserve">match </w:t>
      </w:r>
      <w:r>
        <w:t>was found</w:t>
      </w:r>
    </w:p>
    <w:p w14:paraId="2E53F3E7" w14:textId="15A3BFD4" w:rsidR="002309EE" w:rsidRDefault="00B82AEE" w:rsidP="00B82AEE">
      <w:pPr>
        <w:pStyle w:val="ListParagraph"/>
        <w:numPr>
          <w:ilvl w:val="0"/>
          <w:numId w:val="10"/>
        </w:numPr>
        <w:spacing w:after="200"/>
      </w:pPr>
      <w:r>
        <w:t>Continue with step 4 of the main flow</w:t>
      </w:r>
    </w:p>
    <w:p w14:paraId="6862F07C" w14:textId="42AA01AE" w:rsidR="003F3D92" w:rsidRDefault="003F3D92" w:rsidP="00041D03">
      <w:pPr>
        <w:pStyle w:val="Heading2"/>
      </w:pPr>
      <w:r>
        <w:t xml:space="preserve">Alternate </w:t>
      </w:r>
      <w:r w:rsidRPr="001F47A0">
        <w:t>flow:</w:t>
      </w:r>
      <w:r w:rsidRPr="00D400F8">
        <w:t xml:space="preserve"> </w:t>
      </w:r>
      <w:r w:rsidR="005E30E9">
        <w:t xml:space="preserve">Update </w:t>
      </w:r>
      <w:r w:rsidR="00930740">
        <w:t xml:space="preserve">association of third party biller to </w:t>
      </w:r>
      <w:r w:rsidR="00657967">
        <w:t xml:space="preserve">provider </w:t>
      </w:r>
      <w:r w:rsidR="00930740">
        <w:t>billee</w:t>
      </w:r>
    </w:p>
    <w:p w14:paraId="3CD59AD3" w14:textId="0C42DFD3" w:rsidR="00FC4B46" w:rsidRDefault="00FC4B46" w:rsidP="003F3D92">
      <w:pPr>
        <w:spacing w:after="200"/>
      </w:pPr>
      <w:r>
        <w:t xml:space="preserve">This flow </w:t>
      </w:r>
      <w:r w:rsidR="004F6732">
        <w:t>begins after step 2 of the main flow.</w:t>
      </w:r>
    </w:p>
    <w:p w14:paraId="7105476E" w14:textId="20AED017" w:rsidR="004F6732" w:rsidRDefault="004F6732" w:rsidP="009F1E9A">
      <w:pPr>
        <w:pStyle w:val="ListParagraph"/>
        <w:numPr>
          <w:ilvl w:val="0"/>
          <w:numId w:val="11"/>
        </w:numPr>
        <w:spacing w:after="200"/>
      </w:pPr>
      <w:r>
        <w:t xml:space="preserve">User selects </w:t>
      </w:r>
      <w:r w:rsidR="00B43B8C">
        <w:t xml:space="preserve">a </w:t>
      </w:r>
      <w:r w:rsidR="00CB7291">
        <w:rPr>
          <w:u w:val="single"/>
        </w:rPr>
        <w:t>biller/</w:t>
      </w:r>
      <w:r w:rsidR="00561BD2" w:rsidRPr="00561BD2">
        <w:rPr>
          <w:u w:val="single"/>
        </w:rPr>
        <w:t>billee association</w:t>
      </w:r>
      <w:r w:rsidR="00561BD2">
        <w:t xml:space="preserve"> that is not </w:t>
      </w:r>
      <w:r w:rsidR="00561BD2" w:rsidRPr="00561BD2">
        <w:rPr>
          <w:u w:val="single"/>
        </w:rPr>
        <w:t>in MMIS</w:t>
      </w:r>
      <w:r w:rsidR="00561BD2">
        <w:t xml:space="preserve"> and invokes the update option</w:t>
      </w:r>
    </w:p>
    <w:p w14:paraId="0787FC82" w14:textId="422EF545" w:rsidR="007E443A" w:rsidRDefault="007E443A" w:rsidP="009F1E9A">
      <w:pPr>
        <w:pStyle w:val="ListParagraph"/>
        <w:numPr>
          <w:ilvl w:val="0"/>
          <w:numId w:val="11"/>
        </w:numPr>
        <w:spacing w:after="200"/>
      </w:pPr>
      <w:r>
        <w:t xml:space="preserve">User optionally enters an </w:t>
      </w:r>
      <w:r w:rsidRPr="00930740">
        <w:rPr>
          <w:u w:val="single"/>
        </w:rPr>
        <w:t>end date</w:t>
      </w:r>
      <w:ins w:id="2" w:author="Dezelske, Angie C" w:date="2015-09-01T15:02:00Z">
        <w:r w:rsidR="00985C57">
          <w:rPr>
            <w:u w:val="single"/>
          </w:rPr>
          <w:t xml:space="preserve"> or changes the transaction type</w:t>
        </w:r>
      </w:ins>
    </w:p>
    <w:p w14:paraId="030C9F8C" w14:textId="7A4BB7CA" w:rsidR="00FC4B46" w:rsidRDefault="00581503" w:rsidP="009F1E9A">
      <w:pPr>
        <w:pStyle w:val="ListParagraph"/>
        <w:numPr>
          <w:ilvl w:val="0"/>
          <w:numId w:val="11"/>
        </w:numPr>
        <w:spacing w:after="200"/>
      </w:pPr>
      <w:r>
        <w:t xml:space="preserve">Continue with </w:t>
      </w:r>
      <w:r w:rsidR="004F6732">
        <w:t xml:space="preserve">step </w:t>
      </w:r>
      <w:r w:rsidR="00561BD2">
        <w:t>7</w:t>
      </w:r>
      <w:r w:rsidR="004F6732">
        <w:t xml:space="preserve"> of the main flow</w:t>
      </w:r>
    </w:p>
    <w:p w14:paraId="6862F07D" w14:textId="49C1272D" w:rsidR="003F3D92" w:rsidRDefault="003F3D92" w:rsidP="00041D03">
      <w:pPr>
        <w:pStyle w:val="Heading2"/>
      </w:pPr>
      <w:r>
        <w:t xml:space="preserve">Alternate </w:t>
      </w:r>
      <w:r w:rsidRPr="001F47A0">
        <w:t>flow:</w:t>
      </w:r>
      <w:r w:rsidRPr="00D400F8">
        <w:t xml:space="preserve"> </w:t>
      </w:r>
      <w:r w:rsidR="005E30E9">
        <w:t xml:space="preserve">Delete </w:t>
      </w:r>
      <w:r w:rsidR="00930740">
        <w:t xml:space="preserve">association of third party biller to </w:t>
      </w:r>
      <w:r w:rsidR="00561BD2">
        <w:t>provider</w:t>
      </w:r>
      <w:r w:rsidR="00B43B8C">
        <w:t xml:space="preserve"> billee </w:t>
      </w:r>
      <w:r w:rsidR="00A1428F">
        <w:t xml:space="preserve">– </w:t>
      </w:r>
      <w:r w:rsidR="00A1428F" w:rsidRPr="00A1428F">
        <w:t>not “</w:t>
      </w:r>
      <w:r w:rsidR="00561BD2">
        <w:t>i</w:t>
      </w:r>
      <w:r w:rsidR="00A1428F" w:rsidRPr="00A1428F">
        <w:t>n MMIS”</w:t>
      </w:r>
    </w:p>
    <w:p w14:paraId="2BD0E804" w14:textId="2783679F" w:rsidR="004F6732" w:rsidRDefault="004F6732" w:rsidP="004F6732">
      <w:r>
        <w:t>This flow begins after step 2 of the main flow.</w:t>
      </w:r>
    </w:p>
    <w:p w14:paraId="0861B5AD" w14:textId="77777777" w:rsidR="004F6732" w:rsidRPr="004F6732" w:rsidRDefault="004F6732" w:rsidP="004F6732"/>
    <w:p w14:paraId="431C2FE7" w14:textId="0F0DEF9C" w:rsidR="009F1E9A" w:rsidRDefault="009F1E9A" w:rsidP="009F1E9A">
      <w:pPr>
        <w:pStyle w:val="ListParagraph"/>
        <w:numPr>
          <w:ilvl w:val="0"/>
          <w:numId w:val="12"/>
        </w:numPr>
        <w:spacing w:after="200"/>
      </w:pPr>
      <w:r>
        <w:t xml:space="preserve">User </w:t>
      </w:r>
      <w:r w:rsidR="001D61A5">
        <w:t xml:space="preserve">selects </w:t>
      </w:r>
      <w:r w:rsidR="00B43B8C">
        <w:t xml:space="preserve">a </w:t>
      </w:r>
      <w:r w:rsidR="005628A0" w:rsidRPr="005628A0">
        <w:rPr>
          <w:u w:val="single"/>
        </w:rPr>
        <w:t>biller/</w:t>
      </w:r>
      <w:r w:rsidR="00561BD2" w:rsidRPr="005628A0">
        <w:rPr>
          <w:u w:val="single"/>
        </w:rPr>
        <w:t>billee association</w:t>
      </w:r>
      <w:r w:rsidR="00561BD2">
        <w:t xml:space="preserve"> </w:t>
      </w:r>
      <w:r w:rsidR="00B82AEE">
        <w:t>t</w:t>
      </w:r>
      <w:r w:rsidR="004F6732">
        <w:t xml:space="preserve">hat is not </w:t>
      </w:r>
      <w:r w:rsidR="004F6732" w:rsidRPr="00B82AEE">
        <w:rPr>
          <w:u w:val="single"/>
        </w:rPr>
        <w:t>in MMIS</w:t>
      </w:r>
      <w:r w:rsidR="004F6732">
        <w:t xml:space="preserve"> and invokes the delete option</w:t>
      </w:r>
    </w:p>
    <w:p w14:paraId="203888F1" w14:textId="37E26062" w:rsidR="009F1E9A" w:rsidRDefault="004F6732" w:rsidP="009F1E9A">
      <w:pPr>
        <w:pStyle w:val="ListParagraph"/>
        <w:numPr>
          <w:ilvl w:val="0"/>
          <w:numId w:val="12"/>
        </w:numPr>
        <w:spacing w:after="200"/>
      </w:pPr>
      <w:r>
        <w:t>System displays a warning</w:t>
      </w:r>
    </w:p>
    <w:p w14:paraId="3642B339" w14:textId="02985ECE" w:rsidR="004F6732" w:rsidRDefault="004F6732" w:rsidP="009F1E9A">
      <w:pPr>
        <w:pStyle w:val="ListParagraph"/>
        <w:numPr>
          <w:ilvl w:val="0"/>
          <w:numId w:val="12"/>
        </w:numPr>
        <w:spacing w:after="200"/>
      </w:pPr>
      <w:r>
        <w:t>User chooses to continue</w:t>
      </w:r>
    </w:p>
    <w:p w14:paraId="04C5DC66" w14:textId="4FBDB535" w:rsidR="004D7100" w:rsidRDefault="004D7100" w:rsidP="009F1E9A">
      <w:pPr>
        <w:pStyle w:val="ListParagraph"/>
        <w:numPr>
          <w:ilvl w:val="0"/>
          <w:numId w:val="12"/>
        </w:numPr>
        <w:spacing w:after="200"/>
      </w:pPr>
      <w:r>
        <w:t xml:space="preserve">System deletes the </w:t>
      </w:r>
      <w:r w:rsidR="005628A0" w:rsidRPr="005628A0">
        <w:rPr>
          <w:u w:val="single"/>
        </w:rPr>
        <w:t>biller/</w:t>
      </w:r>
      <w:r w:rsidR="00561BD2" w:rsidRPr="005628A0">
        <w:rPr>
          <w:u w:val="single"/>
        </w:rPr>
        <w:t>billee association</w:t>
      </w:r>
    </w:p>
    <w:p w14:paraId="3482FF20" w14:textId="6CB6ECC2" w:rsidR="004D7100" w:rsidRDefault="004F6732" w:rsidP="009F1E9A">
      <w:pPr>
        <w:pStyle w:val="ListParagraph"/>
        <w:numPr>
          <w:ilvl w:val="0"/>
          <w:numId w:val="12"/>
        </w:numPr>
        <w:spacing w:after="200"/>
      </w:pPr>
      <w:r>
        <w:t>Use c</w:t>
      </w:r>
      <w:r w:rsidR="004D7100">
        <w:t xml:space="preserve">ase </w:t>
      </w:r>
      <w:r>
        <w:t>e</w:t>
      </w:r>
      <w:r w:rsidR="004D7100">
        <w:t>nds</w:t>
      </w:r>
    </w:p>
    <w:p w14:paraId="4C165936" w14:textId="3A4779B1" w:rsidR="004D7100" w:rsidRDefault="004F6732" w:rsidP="00041D03">
      <w:pPr>
        <w:pStyle w:val="Heading2"/>
      </w:pPr>
      <w:r>
        <w:t xml:space="preserve">Exception </w:t>
      </w:r>
      <w:r w:rsidR="004D7100" w:rsidRPr="001F47A0">
        <w:t>flow:</w:t>
      </w:r>
      <w:r w:rsidR="004D7100" w:rsidRPr="00D400F8">
        <w:t xml:space="preserve"> </w:t>
      </w:r>
      <w:r>
        <w:t>Cannot d</w:t>
      </w:r>
      <w:r w:rsidR="004D7100">
        <w:t xml:space="preserve">elete </w:t>
      </w:r>
      <w:r w:rsidR="005628A0">
        <w:t xml:space="preserve">association of third party biller to </w:t>
      </w:r>
      <w:r w:rsidR="00561BD2">
        <w:t xml:space="preserve">provider </w:t>
      </w:r>
      <w:r w:rsidR="00B43B8C">
        <w:t>billee</w:t>
      </w:r>
      <w:r w:rsidR="005628A0">
        <w:t xml:space="preserve"> </w:t>
      </w:r>
      <w:r>
        <w:t xml:space="preserve">that is </w:t>
      </w:r>
      <w:r w:rsidR="004D7100" w:rsidRPr="00A1428F">
        <w:t>“</w:t>
      </w:r>
      <w:r w:rsidR="00561BD2">
        <w:t>i</w:t>
      </w:r>
      <w:r w:rsidR="004D7100" w:rsidRPr="00A1428F">
        <w:t>n MMIS”</w:t>
      </w:r>
    </w:p>
    <w:p w14:paraId="42EE1494" w14:textId="454BD9AC" w:rsidR="004D7100" w:rsidRDefault="004F6732" w:rsidP="004F6732">
      <w:r>
        <w:t>When the</w:t>
      </w:r>
      <w:r w:rsidR="005628A0">
        <w:t xml:space="preserve"> </w:t>
      </w:r>
      <w:r w:rsidR="00CB7291" w:rsidRPr="00CB7291">
        <w:rPr>
          <w:u w:val="single"/>
        </w:rPr>
        <w:t xml:space="preserve">biller/billee </w:t>
      </w:r>
      <w:r w:rsidR="005628A0" w:rsidRPr="00CB7291">
        <w:rPr>
          <w:u w:val="single"/>
        </w:rPr>
        <w:t>ass</w:t>
      </w:r>
      <w:bookmarkStart w:id="3" w:name="_GoBack"/>
      <w:bookmarkEnd w:id="3"/>
      <w:r w:rsidR="005628A0" w:rsidRPr="00CB7291">
        <w:rPr>
          <w:u w:val="single"/>
        </w:rPr>
        <w:t>ociation</w:t>
      </w:r>
      <w:r w:rsidR="005628A0">
        <w:t xml:space="preserve"> </w:t>
      </w:r>
      <w:r>
        <w:t xml:space="preserve">is </w:t>
      </w:r>
      <w:r w:rsidRPr="00CB7291">
        <w:rPr>
          <w:u w:val="single"/>
        </w:rPr>
        <w:t>in MMIS</w:t>
      </w:r>
      <w:r>
        <w:t>, it cannot be deleted (it must be ended).</w:t>
      </w:r>
    </w:p>
    <w:p w14:paraId="6862F07F" w14:textId="56B3ADF3" w:rsidR="001F47A0" w:rsidRDefault="00EB3499" w:rsidP="00EB3499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350"/>
        <w:gridCol w:w="1530"/>
        <w:gridCol w:w="5778"/>
      </w:tblGrid>
      <w:tr w:rsidR="00BF6324" w:rsidRPr="00BF6324" w14:paraId="6862F084" w14:textId="77777777" w:rsidTr="007E443A">
        <w:trPr>
          <w:cantSplit/>
          <w:tblHeader/>
        </w:trPr>
        <w:tc>
          <w:tcPr>
            <w:tcW w:w="918" w:type="dxa"/>
          </w:tcPr>
          <w:p w14:paraId="6862F080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350" w:type="dxa"/>
          </w:tcPr>
          <w:p w14:paraId="6862F081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530" w:type="dxa"/>
          </w:tcPr>
          <w:p w14:paraId="6862F082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778" w:type="dxa"/>
          </w:tcPr>
          <w:p w14:paraId="6862F083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7E443A" w14:paraId="6862F089" w14:textId="77777777" w:rsidTr="007E443A">
        <w:trPr>
          <w:cantSplit/>
        </w:trPr>
        <w:tc>
          <w:tcPr>
            <w:tcW w:w="918" w:type="dxa"/>
          </w:tcPr>
          <w:p w14:paraId="6862F085" w14:textId="3E34A777" w:rsidR="00BF6324" w:rsidRPr="007E443A" w:rsidRDefault="007E443A" w:rsidP="001F47A0">
            <w:pPr>
              <w:spacing w:after="120"/>
            </w:pPr>
            <w:r w:rsidRPr="007E443A">
              <w:t>1</w:t>
            </w:r>
          </w:p>
        </w:tc>
        <w:tc>
          <w:tcPr>
            <w:tcW w:w="1350" w:type="dxa"/>
          </w:tcPr>
          <w:p w14:paraId="6862F086" w14:textId="77777777" w:rsidR="00BF6324" w:rsidRPr="007E443A" w:rsidRDefault="00BF6324" w:rsidP="001F47A0">
            <w:pPr>
              <w:spacing w:after="120"/>
            </w:pPr>
          </w:p>
        </w:tc>
        <w:tc>
          <w:tcPr>
            <w:tcW w:w="1530" w:type="dxa"/>
          </w:tcPr>
          <w:p w14:paraId="6862F087" w14:textId="05094D56" w:rsidR="00BF6324" w:rsidRPr="007E443A" w:rsidRDefault="007E443A" w:rsidP="001F47A0">
            <w:pPr>
              <w:spacing w:after="120"/>
            </w:pPr>
            <w:r w:rsidRPr="007E443A">
              <w:t>David Marsh</w:t>
            </w:r>
          </w:p>
        </w:tc>
        <w:tc>
          <w:tcPr>
            <w:tcW w:w="5778" w:type="dxa"/>
          </w:tcPr>
          <w:p w14:paraId="6862F088" w14:textId="391749F5" w:rsidR="00BF6324" w:rsidRPr="007E443A" w:rsidRDefault="007E443A" w:rsidP="001F47A0">
            <w:pPr>
              <w:spacing w:after="120"/>
            </w:pPr>
            <w:r w:rsidRPr="007E443A">
              <w:t>Initial draft</w:t>
            </w:r>
          </w:p>
        </w:tc>
      </w:tr>
    </w:tbl>
    <w:p w14:paraId="6862F08A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49FCD" w14:textId="77777777" w:rsidR="009E5361" w:rsidRDefault="009E5361" w:rsidP="001F47A0">
      <w:pPr>
        <w:spacing w:line="240" w:lineRule="auto"/>
      </w:pPr>
      <w:r>
        <w:separator/>
      </w:r>
    </w:p>
  </w:endnote>
  <w:endnote w:type="continuationSeparator" w:id="0">
    <w:p w14:paraId="703FD612" w14:textId="77777777" w:rsidR="009E5361" w:rsidRDefault="009E5361" w:rsidP="001F47A0">
      <w:pPr>
        <w:spacing w:line="240" w:lineRule="auto"/>
      </w:pPr>
      <w:r>
        <w:continuationSeparator/>
      </w:r>
    </w:p>
  </w:endnote>
  <w:endnote w:type="continuationNotice" w:id="1">
    <w:p w14:paraId="2D190C3B" w14:textId="77777777" w:rsidR="009E5361" w:rsidRDefault="009E53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2F091" w14:textId="77777777" w:rsidR="001A3C93" w:rsidRDefault="001A3C93" w:rsidP="001F47A0">
    <w:pPr>
      <w:pStyle w:val="Footer"/>
      <w:pBdr>
        <w:bottom w:val="single" w:sz="6" w:space="1" w:color="auto"/>
      </w:pBdr>
      <w:jc w:val="center"/>
    </w:pPr>
  </w:p>
  <w:p w14:paraId="6862F093" w14:textId="231D6922" w:rsidR="001A3C93" w:rsidRDefault="001A3C93" w:rsidP="00B44DF3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85C57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985C57">
      <w:rPr>
        <w:noProof/>
      </w:rPr>
      <w:t>9/1/2015 2:51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43FC3" w14:textId="77777777" w:rsidR="009E5361" w:rsidRDefault="009E5361" w:rsidP="001F47A0">
      <w:pPr>
        <w:spacing w:line="240" w:lineRule="auto"/>
      </w:pPr>
      <w:r>
        <w:separator/>
      </w:r>
    </w:p>
  </w:footnote>
  <w:footnote w:type="continuationSeparator" w:id="0">
    <w:p w14:paraId="2CABA18B" w14:textId="77777777" w:rsidR="009E5361" w:rsidRDefault="009E5361" w:rsidP="001F47A0">
      <w:pPr>
        <w:spacing w:line="240" w:lineRule="auto"/>
      </w:pPr>
      <w:r>
        <w:continuationSeparator/>
      </w:r>
    </w:p>
  </w:footnote>
  <w:footnote w:type="continuationNotice" w:id="1">
    <w:p w14:paraId="5CA600F9" w14:textId="77777777" w:rsidR="009E5361" w:rsidRDefault="009E53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2F08F" w14:textId="37D393DC" w:rsidR="001A3C93" w:rsidRDefault="001A3C93" w:rsidP="00B44DF3">
    <w:pPr>
      <w:pStyle w:val="Header"/>
      <w:pBdr>
        <w:bottom w:val="single" w:sz="6" w:space="1" w:color="auto"/>
      </w:pBdr>
      <w:tabs>
        <w:tab w:val="left" w:pos="357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AD1ECC">
      <w:rPr>
        <w:b/>
        <w:noProof/>
      </w:rPr>
      <w:t>UC032_User_Manage_Provider_Billees.docx</w:t>
    </w:r>
    <w:r w:rsidRPr="00BF6324">
      <w:rPr>
        <w:b/>
      </w:rPr>
      <w:fldChar w:fldCharType="end"/>
    </w:r>
  </w:p>
  <w:p w14:paraId="6862F090" w14:textId="77777777" w:rsidR="001A3C93" w:rsidRDefault="001A3C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666E"/>
    <w:multiLevelType w:val="hybridMultilevel"/>
    <w:tmpl w:val="903012A4"/>
    <w:lvl w:ilvl="0" w:tplc="9C1C6F0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36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122FBA"/>
    <w:multiLevelType w:val="hybridMultilevel"/>
    <w:tmpl w:val="7BEE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846E4"/>
    <w:multiLevelType w:val="hybridMultilevel"/>
    <w:tmpl w:val="659E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83928"/>
    <w:multiLevelType w:val="hybridMultilevel"/>
    <w:tmpl w:val="C84E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40050"/>
    <w:multiLevelType w:val="hybridMultilevel"/>
    <w:tmpl w:val="8A5C6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DA0578"/>
    <w:multiLevelType w:val="hybridMultilevel"/>
    <w:tmpl w:val="E664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953AB"/>
    <w:multiLevelType w:val="hybridMultilevel"/>
    <w:tmpl w:val="BDCCD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BD588A"/>
    <w:multiLevelType w:val="hybridMultilevel"/>
    <w:tmpl w:val="7A36E4CE"/>
    <w:lvl w:ilvl="0" w:tplc="A1EC8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A363AC"/>
    <w:multiLevelType w:val="hybridMultilevel"/>
    <w:tmpl w:val="3596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793B32"/>
    <w:multiLevelType w:val="hybridMultilevel"/>
    <w:tmpl w:val="6B82DD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913717"/>
    <w:multiLevelType w:val="hybridMultilevel"/>
    <w:tmpl w:val="39E2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6288F"/>
    <w:multiLevelType w:val="multilevel"/>
    <w:tmpl w:val="7B26CE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91D3D7B"/>
    <w:multiLevelType w:val="hybridMultilevel"/>
    <w:tmpl w:val="26E80754"/>
    <w:lvl w:ilvl="0" w:tplc="9C1C6F0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27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9766D5"/>
    <w:multiLevelType w:val="hybridMultilevel"/>
    <w:tmpl w:val="8A5C6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B052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D515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845469"/>
    <w:multiLevelType w:val="hybridMultilevel"/>
    <w:tmpl w:val="0F84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0A1904"/>
    <w:multiLevelType w:val="hybridMultilevel"/>
    <w:tmpl w:val="B70C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C62BD"/>
    <w:multiLevelType w:val="hybridMultilevel"/>
    <w:tmpl w:val="258CE6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071580"/>
    <w:multiLevelType w:val="hybridMultilevel"/>
    <w:tmpl w:val="2AB6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B6A6C"/>
    <w:multiLevelType w:val="hybridMultilevel"/>
    <w:tmpl w:val="E2B2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C7B3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20"/>
  </w:num>
  <w:num w:numId="3">
    <w:abstractNumId w:val="24"/>
  </w:num>
  <w:num w:numId="4">
    <w:abstractNumId w:val="9"/>
  </w:num>
  <w:num w:numId="5">
    <w:abstractNumId w:val="18"/>
  </w:num>
  <w:num w:numId="6">
    <w:abstractNumId w:val="12"/>
  </w:num>
  <w:num w:numId="7">
    <w:abstractNumId w:val="17"/>
  </w:num>
  <w:num w:numId="8">
    <w:abstractNumId w:val="25"/>
  </w:num>
  <w:num w:numId="9">
    <w:abstractNumId w:val="11"/>
  </w:num>
  <w:num w:numId="10">
    <w:abstractNumId w:val="7"/>
  </w:num>
  <w:num w:numId="11">
    <w:abstractNumId w:val="27"/>
  </w:num>
  <w:num w:numId="12">
    <w:abstractNumId w:val="5"/>
  </w:num>
  <w:num w:numId="13">
    <w:abstractNumId w:val="13"/>
  </w:num>
  <w:num w:numId="14">
    <w:abstractNumId w:val="15"/>
  </w:num>
  <w:num w:numId="15">
    <w:abstractNumId w:val="19"/>
  </w:num>
  <w:num w:numId="16">
    <w:abstractNumId w:val="23"/>
  </w:num>
  <w:num w:numId="17">
    <w:abstractNumId w:val="6"/>
  </w:num>
  <w:num w:numId="18">
    <w:abstractNumId w:val="4"/>
  </w:num>
  <w:num w:numId="19">
    <w:abstractNumId w:val="28"/>
  </w:num>
  <w:num w:numId="20">
    <w:abstractNumId w:val="3"/>
  </w:num>
  <w:num w:numId="21">
    <w:abstractNumId w:val="26"/>
  </w:num>
  <w:num w:numId="22">
    <w:abstractNumId w:val="21"/>
  </w:num>
  <w:num w:numId="23">
    <w:abstractNumId w:val="31"/>
  </w:num>
  <w:num w:numId="24">
    <w:abstractNumId w:val="8"/>
  </w:num>
  <w:num w:numId="25">
    <w:abstractNumId w:val="2"/>
  </w:num>
  <w:num w:numId="26">
    <w:abstractNumId w:val="22"/>
  </w:num>
  <w:num w:numId="27">
    <w:abstractNumId w:val="16"/>
  </w:num>
  <w:num w:numId="28">
    <w:abstractNumId w:val="0"/>
  </w:num>
  <w:num w:numId="29">
    <w:abstractNumId w:val="1"/>
  </w:num>
  <w:num w:numId="30">
    <w:abstractNumId w:val="14"/>
  </w:num>
  <w:num w:numId="31">
    <w:abstractNumId w:val="29"/>
  </w:num>
  <w:num w:numId="3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41D03"/>
    <w:rsid w:val="000504C7"/>
    <w:rsid w:val="00070149"/>
    <w:rsid w:val="000742A0"/>
    <w:rsid w:val="00075FCC"/>
    <w:rsid w:val="000F6DF9"/>
    <w:rsid w:val="000F7201"/>
    <w:rsid w:val="00110E75"/>
    <w:rsid w:val="00111309"/>
    <w:rsid w:val="00183C34"/>
    <w:rsid w:val="00187DAF"/>
    <w:rsid w:val="001A3C93"/>
    <w:rsid w:val="001C7D03"/>
    <w:rsid w:val="001D61A5"/>
    <w:rsid w:val="001F47A0"/>
    <w:rsid w:val="00200BA0"/>
    <w:rsid w:val="00207192"/>
    <w:rsid w:val="00212665"/>
    <w:rsid w:val="002259BB"/>
    <w:rsid w:val="002309EE"/>
    <w:rsid w:val="00270DAE"/>
    <w:rsid w:val="00276422"/>
    <w:rsid w:val="002C7914"/>
    <w:rsid w:val="002F2F8C"/>
    <w:rsid w:val="00305D8B"/>
    <w:rsid w:val="0032625C"/>
    <w:rsid w:val="00332EB1"/>
    <w:rsid w:val="003343B5"/>
    <w:rsid w:val="00355B28"/>
    <w:rsid w:val="003734A7"/>
    <w:rsid w:val="00395DD8"/>
    <w:rsid w:val="003A2480"/>
    <w:rsid w:val="003E5DB4"/>
    <w:rsid w:val="003F3B23"/>
    <w:rsid w:val="003F3D92"/>
    <w:rsid w:val="00400177"/>
    <w:rsid w:val="00401D01"/>
    <w:rsid w:val="00406D3E"/>
    <w:rsid w:val="004800D6"/>
    <w:rsid w:val="00480EE9"/>
    <w:rsid w:val="0049130B"/>
    <w:rsid w:val="0049322E"/>
    <w:rsid w:val="0049346B"/>
    <w:rsid w:val="00495C69"/>
    <w:rsid w:val="004C5ECD"/>
    <w:rsid w:val="004D0237"/>
    <w:rsid w:val="004D245D"/>
    <w:rsid w:val="004D311C"/>
    <w:rsid w:val="004D7100"/>
    <w:rsid w:val="004E1990"/>
    <w:rsid w:val="004F6732"/>
    <w:rsid w:val="00561BD2"/>
    <w:rsid w:val="005628A0"/>
    <w:rsid w:val="00581503"/>
    <w:rsid w:val="0059022F"/>
    <w:rsid w:val="00590520"/>
    <w:rsid w:val="005964EA"/>
    <w:rsid w:val="005B3B1D"/>
    <w:rsid w:val="005B3E7B"/>
    <w:rsid w:val="005B62B2"/>
    <w:rsid w:val="005E0447"/>
    <w:rsid w:val="005E30E9"/>
    <w:rsid w:val="005E7968"/>
    <w:rsid w:val="0063489F"/>
    <w:rsid w:val="00640A3C"/>
    <w:rsid w:val="00640CAF"/>
    <w:rsid w:val="00642397"/>
    <w:rsid w:val="00655AF3"/>
    <w:rsid w:val="00657967"/>
    <w:rsid w:val="00665DFF"/>
    <w:rsid w:val="00670F7E"/>
    <w:rsid w:val="00692470"/>
    <w:rsid w:val="006B27C9"/>
    <w:rsid w:val="006C2DE1"/>
    <w:rsid w:val="006D0401"/>
    <w:rsid w:val="006D3BA9"/>
    <w:rsid w:val="006E0499"/>
    <w:rsid w:val="006F6B7E"/>
    <w:rsid w:val="00706C46"/>
    <w:rsid w:val="007403B7"/>
    <w:rsid w:val="00794096"/>
    <w:rsid w:val="007B1A6A"/>
    <w:rsid w:val="007E19A7"/>
    <w:rsid w:val="007E443A"/>
    <w:rsid w:val="00822AE7"/>
    <w:rsid w:val="00870A43"/>
    <w:rsid w:val="008905B8"/>
    <w:rsid w:val="0089245B"/>
    <w:rsid w:val="00893A2B"/>
    <w:rsid w:val="008C119F"/>
    <w:rsid w:val="008E4D0E"/>
    <w:rsid w:val="00904B1F"/>
    <w:rsid w:val="00930740"/>
    <w:rsid w:val="00952F70"/>
    <w:rsid w:val="00955D2F"/>
    <w:rsid w:val="00985C57"/>
    <w:rsid w:val="009C2E6F"/>
    <w:rsid w:val="009C49A3"/>
    <w:rsid w:val="009E5361"/>
    <w:rsid w:val="009F1E9A"/>
    <w:rsid w:val="009F2A48"/>
    <w:rsid w:val="00A1428F"/>
    <w:rsid w:val="00A227BE"/>
    <w:rsid w:val="00A44843"/>
    <w:rsid w:val="00A61065"/>
    <w:rsid w:val="00A73A55"/>
    <w:rsid w:val="00A93361"/>
    <w:rsid w:val="00AD1B74"/>
    <w:rsid w:val="00AD1ECC"/>
    <w:rsid w:val="00AE6D34"/>
    <w:rsid w:val="00B43B8C"/>
    <w:rsid w:val="00B44DF3"/>
    <w:rsid w:val="00B70EA4"/>
    <w:rsid w:val="00B7686D"/>
    <w:rsid w:val="00B808E1"/>
    <w:rsid w:val="00B82AEE"/>
    <w:rsid w:val="00B83C34"/>
    <w:rsid w:val="00BC46C5"/>
    <w:rsid w:val="00BF6324"/>
    <w:rsid w:val="00C03EF0"/>
    <w:rsid w:val="00C0495E"/>
    <w:rsid w:val="00C10D34"/>
    <w:rsid w:val="00C3446C"/>
    <w:rsid w:val="00C553C2"/>
    <w:rsid w:val="00C66AD3"/>
    <w:rsid w:val="00C72099"/>
    <w:rsid w:val="00C817D2"/>
    <w:rsid w:val="00CA4C82"/>
    <w:rsid w:val="00CB21F3"/>
    <w:rsid w:val="00CB7291"/>
    <w:rsid w:val="00CC1917"/>
    <w:rsid w:val="00CC6EC9"/>
    <w:rsid w:val="00D00BE4"/>
    <w:rsid w:val="00D2794C"/>
    <w:rsid w:val="00D319B8"/>
    <w:rsid w:val="00D3543E"/>
    <w:rsid w:val="00D400F8"/>
    <w:rsid w:val="00D67F0B"/>
    <w:rsid w:val="00D90ACE"/>
    <w:rsid w:val="00DB358E"/>
    <w:rsid w:val="00DB4633"/>
    <w:rsid w:val="00DF0B49"/>
    <w:rsid w:val="00E11A81"/>
    <w:rsid w:val="00E20CA1"/>
    <w:rsid w:val="00E2370F"/>
    <w:rsid w:val="00EA0001"/>
    <w:rsid w:val="00EB3499"/>
    <w:rsid w:val="00ED64F1"/>
    <w:rsid w:val="00EF0C6B"/>
    <w:rsid w:val="00EF434E"/>
    <w:rsid w:val="00F21D49"/>
    <w:rsid w:val="00F34B30"/>
    <w:rsid w:val="00F4381C"/>
    <w:rsid w:val="00F847D6"/>
    <w:rsid w:val="00F913E7"/>
    <w:rsid w:val="00FC4B46"/>
    <w:rsid w:val="00FD4194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F065"/>
  <w15:docId w15:val="{0FE67EA5-B556-404B-97B8-2F7E0A8B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D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D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06D3E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1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041D03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41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03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E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19</Value>
    </Use_x0020_Cases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D0F5C-1208-4F53-8828-C4FC0BD35A62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a2741f7e-cf52-4b71-b717-1a57b4501045"/>
    <ds:schemaRef ds:uri="8fb07803-c468-4910-8515-b6c9a57278a1"/>
  </ds:schemaRefs>
</ds:datastoreItem>
</file>

<file path=customXml/itemProps2.xml><?xml version="1.0" encoding="utf-8"?>
<ds:datastoreItem xmlns:ds="http://schemas.openxmlformats.org/officeDocument/2006/customXml" ds:itemID="{137CB622-476D-4D5A-9E89-F1FF28EDAC7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1F9DA90-E120-4887-9728-CA91CAF9C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AFF927-FE53-4496-AD2D-6568C61BBAB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7018362-085A-45FC-B7E3-9BAE14A37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Dezelske, Angie C</cp:lastModifiedBy>
  <cp:revision>44</cp:revision>
  <cp:lastPrinted>2015-09-01T18:42:00Z</cp:lastPrinted>
  <dcterms:created xsi:type="dcterms:W3CDTF">2014-11-18T20:48:00Z</dcterms:created>
  <dcterms:modified xsi:type="dcterms:W3CDTF">2015-09-01T20:02:00Z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2500</vt:r8>
  </property>
  <property fmtid="{D5CDD505-2E9C-101B-9397-08002B2CF9AE}" pid="4" name="Application Type">
    <vt:lpwstr>Organization</vt:lpwstr>
  </property>
</Properties>
</file>