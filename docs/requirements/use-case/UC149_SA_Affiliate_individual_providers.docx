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11CE3B25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660"/>
        <w:gridCol w:w="1330"/>
        <w:gridCol w:w="99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491A5B73" w:rsidR="00AB7768" w:rsidRPr="001C0550" w:rsidRDefault="00AB7768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58463C44" w14:textId="7D5BE2D7" w:rsidR="00AB7768" w:rsidRPr="007F1894" w:rsidRDefault="00AB7768" w:rsidP="001316FF"/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4822E299" w:rsidR="00AB7768" w:rsidRPr="00DA5097" w:rsidRDefault="00AB7768" w:rsidP="00965004"/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5FC031C5" w:rsidR="0056138A" w:rsidRDefault="0056138A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0315F436" w14:textId="2BC5D66F" w:rsidR="0056138A" w:rsidRPr="008179B3" w:rsidRDefault="0056138A" w:rsidP="008179B3"/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133322AC" w:rsidR="0056138A" w:rsidRDefault="0056138A" w:rsidP="00965004"/>
        </w:tc>
      </w:tr>
    </w:tbl>
    <w:p w14:paraId="2F39DD24" w14:textId="0D5CD165" w:rsidR="00AB7768" w:rsidRDefault="00E20CA1" w:rsidP="00AB7768">
      <w:pPr>
        <w:pStyle w:val="Heading1"/>
      </w:pPr>
      <w:r w:rsidRPr="00AB7768">
        <w:t>Description</w:t>
      </w:r>
      <w:r w:rsidR="00C12DFF">
        <w:t>:</w:t>
      </w:r>
      <w:r w:rsidR="003B04E3">
        <w:t xml:space="preserve"> </w:t>
      </w:r>
      <w:r w:rsidR="00963CB4">
        <w:br/>
      </w:r>
      <w:r w:rsidR="003B04E3" w:rsidRPr="00C12DFF">
        <w:rPr>
          <w:rFonts w:asciiTheme="minorHAnsi" w:hAnsiTheme="minorHAnsi"/>
          <w:b w:val="0"/>
          <w:color w:val="auto"/>
          <w:sz w:val="24"/>
          <w:szCs w:val="24"/>
        </w:rPr>
        <w:t xml:space="preserve">SA reviews </w:t>
      </w:r>
      <w:r w:rsidR="00420475" w:rsidRPr="00C12DFF">
        <w:rPr>
          <w:rFonts w:asciiTheme="minorHAnsi" w:hAnsiTheme="minorHAnsi"/>
          <w:b w:val="0"/>
          <w:color w:val="auto"/>
          <w:sz w:val="24"/>
          <w:szCs w:val="24"/>
        </w:rPr>
        <w:t xml:space="preserve">Affiliate individual Provider </w:t>
      </w:r>
      <w:r w:rsidR="003B04E3" w:rsidRPr="00C12DFF">
        <w:rPr>
          <w:rFonts w:asciiTheme="minorHAnsi" w:hAnsiTheme="minorHAnsi"/>
          <w:b w:val="0"/>
          <w:color w:val="auto"/>
          <w:sz w:val="24"/>
          <w:szCs w:val="24"/>
        </w:rPr>
        <w:t>for approval or rejection</w:t>
      </w:r>
    </w:p>
    <w:p w14:paraId="5459C9BC" w14:textId="3CD9BE86" w:rsidR="00AB7768" w:rsidRPr="00C12DFF" w:rsidRDefault="001F47A0" w:rsidP="00AB7768">
      <w:pPr>
        <w:pStyle w:val="Heading1"/>
        <w:rPr>
          <w:rFonts w:asciiTheme="minorHAnsi" w:hAnsiTheme="minorHAnsi"/>
          <w:b w:val="0"/>
          <w:color w:val="auto"/>
          <w:sz w:val="24"/>
          <w:szCs w:val="24"/>
        </w:rPr>
      </w:pPr>
      <w:r w:rsidRPr="00AB7768">
        <w:t>Primary actor(s)</w:t>
      </w:r>
      <w:r w:rsidR="00C12DFF">
        <w:t>:</w:t>
      </w:r>
      <w:r w:rsidR="003B04E3">
        <w:t xml:space="preserve"> </w:t>
      </w:r>
      <w:r w:rsidR="00963CB4">
        <w:br/>
      </w:r>
      <w:r w:rsidR="003B04E3" w:rsidRPr="00C12DFF">
        <w:rPr>
          <w:rFonts w:asciiTheme="minorHAnsi" w:hAnsiTheme="minorHAnsi"/>
          <w:b w:val="0"/>
          <w:color w:val="auto"/>
          <w:sz w:val="24"/>
          <w:szCs w:val="24"/>
          <w:u w:val="double"/>
        </w:rPr>
        <w:t>Service Agent</w:t>
      </w:r>
      <w:r w:rsidR="003B04E3" w:rsidRPr="00C12DFF">
        <w:rPr>
          <w:rFonts w:asciiTheme="minorHAnsi" w:hAnsiTheme="minorHAnsi"/>
          <w:b w:val="0"/>
          <w:color w:val="auto"/>
          <w:sz w:val="24"/>
          <w:szCs w:val="24"/>
        </w:rPr>
        <w:t xml:space="preserve"> or </w:t>
      </w:r>
      <w:r w:rsidR="003B04E3" w:rsidRPr="00C12DFF">
        <w:rPr>
          <w:rFonts w:asciiTheme="minorHAnsi" w:hAnsiTheme="minorHAnsi"/>
          <w:b w:val="0"/>
          <w:color w:val="auto"/>
          <w:sz w:val="24"/>
          <w:szCs w:val="24"/>
          <w:u w:val="double"/>
        </w:rPr>
        <w:t>Service Administrator</w:t>
      </w:r>
    </w:p>
    <w:p w14:paraId="6DD9C24E" w14:textId="20ECE36B" w:rsidR="001F47A0" w:rsidRDefault="001F47A0" w:rsidP="00AB7768">
      <w:pPr>
        <w:pStyle w:val="Heading1"/>
      </w:pPr>
      <w:r w:rsidRPr="00AB7768">
        <w:t>Main flow:</w:t>
      </w:r>
      <w:r w:rsidR="005129BF">
        <w:t xml:space="preserve"> </w:t>
      </w:r>
      <w:r w:rsidR="003B04E3">
        <w:t xml:space="preserve">SA reviews </w:t>
      </w:r>
      <w:r w:rsidR="00420475">
        <w:t>Affiliate individual provider</w:t>
      </w:r>
      <w:r w:rsidR="007B2AC4">
        <w:t xml:space="preserve"> </w:t>
      </w:r>
      <w:r w:rsidR="003B04E3">
        <w:t>for approval or rejection</w:t>
      </w:r>
      <w:r w:rsidR="00963CB4">
        <w:br/>
      </w:r>
      <w:r w:rsidR="00963CB4" w:rsidRPr="00C12DFF">
        <w:rPr>
          <w:color w:val="4F81BD" w:themeColor="accent1"/>
          <w:sz w:val="26"/>
          <w:szCs w:val="26"/>
        </w:rPr>
        <w:t>Precondition(s)</w:t>
      </w:r>
      <w:proofErr w:type="gramStart"/>
      <w:r w:rsidR="00C12DFF">
        <w:rPr>
          <w:color w:val="4F81BD" w:themeColor="accent1"/>
          <w:sz w:val="26"/>
          <w:szCs w:val="26"/>
        </w:rPr>
        <w:t>:</w:t>
      </w:r>
      <w:proofErr w:type="gramEnd"/>
      <w:r w:rsidR="00963CB4">
        <w:rPr>
          <w:color w:val="4F81BD" w:themeColor="accent1"/>
          <w:sz w:val="26"/>
          <w:szCs w:val="26"/>
        </w:rPr>
        <w:br/>
      </w:r>
      <w:r w:rsidR="00963CB4">
        <w:rPr>
          <w:color w:val="4F81BD" w:themeColor="accent1"/>
          <w:sz w:val="26"/>
          <w:szCs w:val="26"/>
        </w:rPr>
        <w:br/>
        <w:t>Steps</w:t>
      </w:r>
      <w:r w:rsidR="00C12DFF">
        <w:rPr>
          <w:color w:val="4F81BD" w:themeColor="accent1"/>
          <w:sz w:val="26"/>
          <w:szCs w:val="26"/>
        </w:rPr>
        <w:t>:</w:t>
      </w:r>
      <w:bookmarkStart w:id="0" w:name="_GoBack"/>
      <w:bookmarkEnd w:id="0"/>
    </w:p>
    <w:p w14:paraId="7AEC672F" w14:textId="172BC80F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makes a </w:t>
      </w:r>
      <w:proofErr w:type="spellStart"/>
      <w:r>
        <w:t>determiniation</w:t>
      </w:r>
      <w:proofErr w:type="spellEnd"/>
      <w:r>
        <w:t xml:space="preserve"> of approval or rejection for each</w:t>
      </w:r>
      <w:r w:rsidR="00D5594A">
        <w:t xml:space="preserve"> </w:t>
      </w:r>
      <w:proofErr w:type="gramStart"/>
      <w:r w:rsidR="00420475">
        <w:t>Affiliated</w:t>
      </w:r>
      <w:proofErr w:type="gramEnd"/>
      <w:r w:rsidR="00420475">
        <w:t xml:space="preserve"> individual Provider</w:t>
      </w:r>
      <w:r w:rsidR="007B2AC4">
        <w:t>.</w:t>
      </w:r>
    </w:p>
    <w:p w14:paraId="42322820" w14:textId="6B0C5077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indicates they </w:t>
      </w:r>
      <w:r w:rsidR="007B2AC4">
        <w:t>are done approving or rejecting</w:t>
      </w:r>
      <w:r>
        <w:t xml:space="preserve"> each </w:t>
      </w:r>
      <w:r w:rsidR="00420475">
        <w:t>Affiliated Individual Provider</w:t>
      </w:r>
      <w:r w:rsidR="00D5594A">
        <w:t>.</w:t>
      </w:r>
    </w:p>
    <w:p w14:paraId="6822BD93" w14:textId="1047BA94" w:rsidR="003B04E3" w:rsidRDefault="003B04E3" w:rsidP="003B04E3">
      <w:pPr>
        <w:pStyle w:val="ListParagraph"/>
        <w:numPr>
          <w:ilvl w:val="0"/>
          <w:numId w:val="31"/>
        </w:numPr>
      </w:pPr>
      <w:r>
        <w:t>Use case ends</w:t>
      </w:r>
    </w:p>
    <w:p w14:paraId="40D84F04" w14:textId="77777777" w:rsidR="00BA7156" w:rsidRPr="003B04E3" w:rsidRDefault="00BA7156" w:rsidP="00BA7156">
      <w:pPr>
        <w:ind w:left="360"/>
      </w:pPr>
    </w:p>
    <w:p w14:paraId="6DD9C274" w14:textId="74F3E852" w:rsidR="001F47A0" w:rsidRPr="00823D6A" w:rsidRDefault="00963CB4" w:rsidP="00D24C37">
      <w:pPr>
        <w:pStyle w:val="Heading1"/>
      </w:pPr>
      <w:r>
        <w:t>Change Control</w:t>
      </w:r>
      <w:r w:rsidR="00823D6A" w:rsidRPr="00823D6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19"/>
        <w:gridCol w:w="1419"/>
        <w:gridCol w:w="5508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8FD1B21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5688" w:type="dxa"/>
          </w:tcPr>
          <w:p w14:paraId="6DD9C27D" w14:textId="54C086B8" w:rsidR="00BF6324" w:rsidRPr="002A1760" w:rsidRDefault="00BF6324" w:rsidP="001F47A0">
            <w:pPr>
              <w:spacing w:after="120"/>
            </w:pP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79D88CC8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FA193D5" w14:textId="35FE5A3C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4B135F6" w14:textId="1A792E9F" w:rsidR="002A1760" w:rsidRPr="002A1760" w:rsidRDefault="002A1760" w:rsidP="001F47A0">
            <w:pPr>
              <w:spacing w:after="120"/>
            </w:pPr>
          </w:p>
        </w:tc>
        <w:tc>
          <w:tcPr>
            <w:tcW w:w="5688" w:type="dxa"/>
          </w:tcPr>
          <w:p w14:paraId="0D6FE135" w14:textId="2106BC79" w:rsidR="002A1760" w:rsidRDefault="002A1760" w:rsidP="001F47A0">
            <w:pPr>
              <w:spacing w:after="120"/>
            </w:pPr>
          </w:p>
        </w:tc>
      </w:tr>
    </w:tbl>
    <w:p w14:paraId="6DD9C27F" w14:textId="176867A0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974DD9E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C12DFF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C12DFF">
      <w:rPr>
        <w:noProof/>
      </w:rPr>
      <w:t>8/19/2015 12:57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D8D44" w14:textId="77777777" w:rsidR="008179B3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714E5A26" w14:textId="131FAAE7" w:rsidR="000210EA" w:rsidRDefault="008179B3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UC</w:t>
    </w:r>
    <w:r w:rsidR="00C30AFE">
      <w:rPr>
        <w:b/>
      </w:rPr>
      <w:t>1</w:t>
    </w:r>
    <w:r w:rsidR="00420475">
      <w:rPr>
        <w:b/>
      </w:rPr>
      <w:t>49</w:t>
    </w:r>
    <w:r w:rsidR="003B04E3">
      <w:rPr>
        <w:b/>
      </w:rPr>
      <w:t>_SA_</w:t>
    </w:r>
    <w:r w:rsidR="00420475">
      <w:rPr>
        <w:b/>
      </w:rPr>
      <w:t>Affiliate_individual _ Providers</w:t>
    </w:r>
    <w:r w:rsidR="00313240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6647C1"/>
    <w:multiLevelType w:val="hybridMultilevel"/>
    <w:tmpl w:val="B426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5"/>
  </w:num>
  <w:num w:numId="4">
    <w:abstractNumId w:val="9"/>
  </w:num>
  <w:num w:numId="5">
    <w:abstractNumId w:val="15"/>
  </w:num>
  <w:num w:numId="6">
    <w:abstractNumId w:val="10"/>
  </w:num>
  <w:num w:numId="7">
    <w:abstractNumId w:val="21"/>
  </w:num>
  <w:num w:numId="8">
    <w:abstractNumId w:val="14"/>
  </w:num>
  <w:num w:numId="9">
    <w:abstractNumId w:val="30"/>
  </w:num>
  <w:num w:numId="10">
    <w:abstractNumId w:val="29"/>
  </w:num>
  <w:num w:numId="11">
    <w:abstractNumId w:val="3"/>
  </w:num>
  <w:num w:numId="12">
    <w:abstractNumId w:val="1"/>
  </w:num>
  <w:num w:numId="13">
    <w:abstractNumId w:val="8"/>
  </w:num>
  <w:num w:numId="14">
    <w:abstractNumId w:val="22"/>
  </w:num>
  <w:num w:numId="15">
    <w:abstractNumId w:val="16"/>
  </w:num>
  <w:num w:numId="16">
    <w:abstractNumId w:val="17"/>
  </w:num>
  <w:num w:numId="17">
    <w:abstractNumId w:val="26"/>
  </w:num>
  <w:num w:numId="18">
    <w:abstractNumId w:val="12"/>
  </w:num>
  <w:num w:numId="19">
    <w:abstractNumId w:val="2"/>
  </w:num>
  <w:num w:numId="20">
    <w:abstractNumId w:val="4"/>
  </w:num>
  <w:num w:numId="21">
    <w:abstractNumId w:val="7"/>
  </w:num>
  <w:num w:numId="22">
    <w:abstractNumId w:val="24"/>
  </w:num>
  <w:num w:numId="23">
    <w:abstractNumId w:val="0"/>
  </w:num>
  <w:num w:numId="24">
    <w:abstractNumId w:val="5"/>
  </w:num>
  <w:num w:numId="25">
    <w:abstractNumId w:val="20"/>
  </w:num>
  <w:num w:numId="26">
    <w:abstractNumId w:val="18"/>
  </w:num>
  <w:num w:numId="27">
    <w:abstractNumId w:val="27"/>
  </w:num>
  <w:num w:numId="28">
    <w:abstractNumId w:val="13"/>
  </w:num>
  <w:num w:numId="29">
    <w:abstractNumId w:val="6"/>
  </w:num>
  <w:num w:numId="30">
    <w:abstractNumId w:val="2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11A4"/>
    <w:rsid w:val="000210EA"/>
    <w:rsid w:val="00043B3B"/>
    <w:rsid w:val="000A0279"/>
    <w:rsid w:val="000D6C17"/>
    <w:rsid w:val="000F3396"/>
    <w:rsid w:val="00117A0C"/>
    <w:rsid w:val="001316FF"/>
    <w:rsid w:val="00157719"/>
    <w:rsid w:val="00160679"/>
    <w:rsid w:val="00183C34"/>
    <w:rsid w:val="001856DD"/>
    <w:rsid w:val="001D05B8"/>
    <w:rsid w:val="001F47A0"/>
    <w:rsid w:val="002A1760"/>
    <w:rsid w:val="002C7914"/>
    <w:rsid w:val="0030503B"/>
    <w:rsid w:val="00313240"/>
    <w:rsid w:val="00330A8B"/>
    <w:rsid w:val="003427A1"/>
    <w:rsid w:val="00344A20"/>
    <w:rsid w:val="00364E0B"/>
    <w:rsid w:val="00392186"/>
    <w:rsid w:val="0039295A"/>
    <w:rsid w:val="003B04E3"/>
    <w:rsid w:val="003E2B78"/>
    <w:rsid w:val="003E5DB4"/>
    <w:rsid w:val="003E607F"/>
    <w:rsid w:val="003F3B23"/>
    <w:rsid w:val="003F4FCB"/>
    <w:rsid w:val="00410466"/>
    <w:rsid w:val="004159F7"/>
    <w:rsid w:val="00420475"/>
    <w:rsid w:val="0042499D"/>
    <w:rsid w:val="0045026C"/>
    <w:rsid w:val="00451682"/>
    <w:rsid w:val="00464092"/>
    <w:rsid w:val="004652A4"/>
    <w:rsid w:val="004800D6"/>
    <w:rsid w:val="00485919"/>
    <w:rsid w:val="0048776F"/>
    <w:rsid w:val="00497155"/>
    <w:rsid w:val="004A3D78"/>
    <w:rsid w:val="004C2705"/>
    <w:rsid w:val="004C76D4"/>
    <w:rsid w:val="004D3A66"/>
    <w:rsid w:val="005044DF"/>
    <w:rsid w:val="005129BF"/>
    <w:rsid w:val="00520037"/>
    <w:rsid w:val="00524BAB"/>
    <w:rsid w:val="005256FD"/>
    <w:rsid w:val="00541181"/>
    <w:rsid w:val="0056138A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605FB"/>
    <w:rsid w:val="00670F7E"/>
    <w:rsid w:val="00671619"/>
    <w:rsid w:val="00695D53"/>
    <w:rsid w:val="006C2DE1"/>
    <w:rsid w:val="006C714F"/>
    <w:rsid w:val="006D0401"/>
    <w:rsid w:val="006D2968"/>
    <w:rsid w:val="007019E7"/>
    <w:rsid w:val="00727575"/>
    <w:rsid w:val="007367ED"/>
    <w:rsid w:val="0075133F"/>
    <w:rsid w:val="00751EED"/>
    <w:rsid w:val="007740AC"/>
    <w:rsid w:val="00783014"/>
    <w:rsid w:val="00783CE0"/>
    <w:rsid w:val="00792431"/>
    <w:rsid w:val="007B2AC4"/>
    <w:rsid w:val="00816A3B"/>
    <w:rsid w:val="008179B3"/>
    <w:rsid w:val="00823D6A"/>
    <w:rsid w:val="008312E4"/>
    <w:rsid w:val="00844FE0"/>
    <w:rsid w:val="00850523"/>
    <w:rsid w:val="00860ADC"/>
    <w:rsid w:val="00871D28"/>
    <w:rsid w:val="0088141E"/>
    <w:rsid w:val="00893A2B"/>
    <w:rsid w:val="00893C4C"/>
    <w:rsid w:val="008C3E7D"/>
    <w:rsid w:val="008D4A61"/>
    <w:rsid w:val="008F6BF1"/>
    <w:rsid w:val="00904B1F"/>
    <w:rsid w:val="009637B9"/>
    <w:rsid w:val="00963CB4"/>
    <w:rsid w:val="0097025E"/>
    <w:rsid w:val="009B2AB3"/>
    <w:rsid w:val="009B7994"/>
    <w:rsid w:val="009B7E10"/>
    <w:rsid w:val="00A07EA0"/>
    <w:rsid w:val="00A76768"/>
    <w:rsid w:val="00AA1DFC"/>
    <w:rsid w:val="00AB7768"/>
    <w:rsid w:val="00AC2B8D"/>
    <w:rsid w:val="00B13C07"/>
    <w:rsid w:val="00B31097"/>
    <w:rsid w:val="00B40D80"/>
    <w:rsid w:val="00B4636F"/>
    <w:rsid w:val="00B54FAB"/>
    <w:rsid w:val="00B66071"/>
    <w:rsid w:val="00B77757"/>
    <w:rsid w:val="00B83C34"/>
    <w:rsid w:val="00BA7156"/>
    <w:rsid w:val="00BA7404"/>
    <w:rsid w:val="00BA7918"/>
    <w:rsid w:val="00BB4AA7"/>
    <w:rsid w:val="00BC5A1E"/>
    <w:rsid w:val="00BF5AA0"/>
    <w:rsid w:val="00BF6324"/>
    <w:rsid w:val="00C10D34"/>
    <w:rsid w:val="00C12DFF"/>
    <w:rsid w:val="00C13E2E"/>
    <w:rsid w:val="00C30AFE"/>
    <w:rsid w:val="00C378DD"/>
    <w:rsid w:val="00C40A80"/>
    <w:rsid w:val="00C800BD"/>
    <w:rsid w:val="00C86BE2"/>
    <w:rsid w:val="00CA336C"/>
    <w:rsid w:val="00CA4C82"/>
    <w:rsid w:val="00CE5691"/>
    <w:rsid w:val="00CE723E"/>
    <w:rsid w:val="00D16605"/>
    <w:rsid w:val="00D24C37"/>
    <w:rsid w:val="00D27884"/>
    <w:rsid w:val="00D4686A"/>
    <w:rsid w:val="00D5594A"/>
    <w:rsid w:val="00D570E3"/>
    <w:rsid w:val="00D7700D"/>
    <w:rsid w:val="00D87740"/>
    <w:rsid w:val="00D939A1"/>
    <w:rsid w:val="00D9503C"/>
    <w:rsid w:val="00DA581F"/>
    <w:rsid w:val="00DB456D"/>
    <w:rsid w:val="00DB4FFA"/>
    <w:rsid w:val="00DC5BFA"/>
    <w:rsid w:val="00DF6756"/>
    <w:rsid w:val="00E20CA1"/>
    <w:rsid w:val="00E24B43"/>
    <w:rsid w:val="00E333D2"/>
    <w:rsid w:val="00E51D67"/>
    <w:rsid w:val="00E539A4"/>
    <w:rsid w:val="00E6324F"/>
    <w:rsid w:val="00EA6542"/>
    <w:rsid w:val="00EB203E"/>
    <w:rsid w:val="00EB5B75"/>
    <w:rsid w:val="00EE542F"/>
    <w:rsid w:val="00EF434E"/>
    <w:rsid w:val="00F21D49"/>
    <w:rsid w:val="00F47513"/>
    <w:rsid w:val="00F571A3"/>
    <w:rsid w:val="00F6247A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6DD9C249"/>
  <w15:docId w15:val="{3F1EF1AF-F043-4292-87CD-E57D2D1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</Value>
    </Use_x0020_Cases>
  </documentManagement>
</p:properti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B062B5-7AA3-4D13-9C04-E97FC0712DBC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  <ds:schemaRef ds:uri="a2741f7e-cf52-4b71-b717-1a57b4501045"/>
    <ds:schemaRef ds:uri="8fb07803-c468-4910-8515-b6c9a57278a1"/>
  </ds:schemaRefs>
</ds:datastoreItem>
</file>

<file path=customXml/itemProps3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71B2F05-6F4B-4D63-910A-7C52DF19C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26C0EF4-8414-467D-9BD1-CE3132241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Pirri-Berres, Karen</cp:lastModifiedBy>
  <cp:revision>7</cp:revision>
  <cp:lastPrinted>2015-08-04T15:19:00Z</cp:lastPrinted>
  <dcterms:created xsi:type="dcterms:W3CDTF">2015-08-12T15:51:00Z</dcterms:created>
  <dcterms:modified xsi:type="dcterms:W3CDTF">2015-09-01T12:26:00Z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