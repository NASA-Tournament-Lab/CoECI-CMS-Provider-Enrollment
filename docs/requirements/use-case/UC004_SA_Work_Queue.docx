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9C249" w14:textId="1F1049B4" w:rsidR="004800D6" w:rsidRDefault="001F47A0" w:rsidP="001F47A0">
      <w:pPr>
        <w:spacing w:after="120"/>
      </w:pPr>
      <w:r w:rsidRPr="001F47A0">
        <w:rPr>
          <w:b/>
        </w:rPr>
        <w:t>Use case name:</w:t>
      </w:r>
      <w:r w:rsidR="00E20CA1">
        <w:t xml:space="preserve"> </w:t>
      </w:r>
      <w:r w:rsidR="005B730E">
        <w:t>Service Agent</w:t>
      </w:r>
      <w:r w:rsidR="00434086">
        <w:t>, Service Administrator</w:t>
      </w:r>
      <w:r w:rsidR="00FF3C41">
        <w:t xml:space="preserve"> Assigned work queue</w:t>
      </w:r>
    </w:p>
    <w:p w14:paraId="6DD9C24A" w14:textId="7D6E800E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 w:rsidR="00381B61">
        <w:rPr>
          <w:b/>
        </w:rPr>
        <w:t xml:space="preserve"> </w:t>
      </w:r>
      <w:r w:rsidR="00381B61">
        <w:t>T</w:t>
      </w:r>
      <w:r w:rsidR="00381B61" w:rsidRPr="00381B61">
        <w:t>his use case shows a</w:t>
      </w:r>
      <w:r>
        <w:t xml:space="preserve"> </w:t>
      </w:r>
      <w:r w:rsidR="00E963A0">
        <w:t xml:space="preserve">list of provider profiles assigned </w:t>
      </w:r>
      <w:r w:rsidR="00E963A0">
        <w:lastRenderedPageBreak/>
        <w:t xml:space="preserve">to the current </w:t>
      </w:r>
      <w:r w:rsidR="00381B61">
        <w:t>Service Agent or Service Administrator</w:t>
      </w:r>
      <w:r w:rsidR="00E963A0">
        <w:t xml:space="preserve">. List will </w:t>
      </w:r>
      <w:r w:rsidR="0030247F">
        <w:t xml:space="preserve">display profiles associated with the SA’s </w:t>
      </w:r>
      <w:r w:rsidR="00E963A0">
        <w:t>login</w:t>
      </w:r>
      <w:r w:rsidR="0030247F">
        <w:t xml:space="preserve"> ID</w:t>
      </w:r>
      <w:r w:rsidR="00604EBB">
        <w:t xml:space="preserve"> </w:t>
      </w:r>
    </w:p>
    <w:p w14:paraId="6DD9C24B" w14:textId="6B1CDF94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434086">
        <w:t xml:space="preserve">, </w:t>
      </w:r>
      <w:r w:rsidR="00434086">
        <w:lastRenderedPageBreak/>
        <w:t xml:space="preserve">Service Administrator </w:t>
      </w:r>
    </w:p>
    <w:p w14:paraId="3518BC8D" w14:textId="77777777" w:rsidR="00434086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</w:p>
    <w:p w14:paraId="746A13FC" w14:textId="6DC3B2D2" w:rsidR="005B730E" w:rsidRDefault="005B730E" w:rsidP="005B730E">
      <w:pPr>
        <w:spacing w:after="200"/>
        <w:rPr>
          <w:b/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Agent reviews </w:t>
      </w:r>
      <w:r w:rsidR="00FF6429">
        <w:rPr>
          <w:b/>
          <w:szCs w:val="20"/>
        </w:rPr>
        <w:t>profile</w:t>
      </w:r>
    </w:p>
    <w:p w14:paraId="5827CCA0" w14:textId="49DD2BCD" w:rsidR="00FF3C41" w:rsidRPr="00FF3C41" w:rsidRDefault="0013025F" w:rsidP="00B501C3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bookmarkStart w:id="0" w:name="_GoBack"/>
      <w:bookmarkEnd w:id="0"/>
      <w:r>
        <w:rPr>
          <w:szCs w:val="20"/>
        </w:rPr>
        <w:t>System displays</w:t>
      </w:r>
      <w:r w:rsidR="00FF3C41">
        <w:rPr>
          <w:szCs w:val="20"/>
        </w:rPr>
        <w:t xml:space="preserve"> a list of </w:t>
      </w:r>
      <w:r w:rsidR="00FF3C41" w:rsidRPr="00A951FC">
        <w:rPr>
          <w:szCs w:val="20"/>
          <w:u w:val="single"/>
        </w:rPr>
        <w:t>provider profiles</w:t>
      </w:r>
      <w:r w:rsidR="00FF3C41">
        <w:rPr>
          <w:szCs w:val="20"/>
        </w:rPr>
        <w:t xml:space="preserve"> </w:t>
      </w:r>
      <w:r w:rsidR="00A951FC">
        <w:rPr>
          <w:szCs w:val="20"/>
        </w:rPr>
        <w:t xml:space="preserve">where the </w:t>
      </w:r>
      <w:r w:rsidR="00FF3C41">
        <w:rPr>
          <w:szCs w:val="20"/>
        </w:rPr>
        <w:t xml:space="preserve">assigned </w:t>
      </w:r>
      <w:r w:rsidR="00A951FC">
        <w:rPr>
          <w:szCs w:val="20"/>
        </w:rPr>
        <w:t xml:space="preserve">is equal </w:t>
      </w:r>
      <w:r w:rsidR="00FF3C41">
        <w:rPr>
          <w:szCs w:val="20"/>
        </w:rPr>
        <w:t>to the Service Agent or Service Administrator.</w:t>
      </w:r>
    </w:p>
    <w:p w14:paraId="46D6C936" w14:textId="245B6975" w:rsidR="00EE0F0E" w:rsidRPr="00B501C3" w:rsidRDefault="000F2892" w:rsidP="00B501C3">
      <w:pPr>
        <w:pStyle w:val="ListParagraph"/>
        <w:numPr>
          <w:ilvl w:val="0"/>
          <w:numId w:val="25"/>
        </w:numPr>
        <w:rPr>
          <w:szCs w:val="20"/>
        </w:rPr>
      </w:pPr>
      <w:r>
        <w:rPr>
          <w:szCs w:val="20"/>
        </w:rPr>
        <w:lastRenderedPageBreak/>
        <w:t>Use case ends</w:t>
      </w:r>
    </w:p>
    <w:p w14:paraId="5DB9396D" w14:textId="77777777" w:rsidR="00FF3C41" w:rsidRDefault="00FF3C41" w:rsidP="00FF3C41">
      <w:pPr>
        <w:spacing w:after="200"/>
        <w:rPr>
          <w:szCs w:val="20"/>
        </w:rPr>
      </w:pPr>
    </w:p>
    <w:p w14:paraId="0436D8CE" w14:textId="5947451E" w:rsidR="00FF3C41" w:rsidRDefault="00FF3C41" w:rsidP="00FF3C41">
      <w:pPr>
        <w:spacing w:after="200"/>
        <w:rPr>
          <w:b/>
          <w:szCs w:val="20"/>
        </w:rPr>
      </w:pPr>
      <w:r>
        <w:rPr>
          <w:b/>
          <w:szCs w:val="20"/>
        </w:rPr>
        <w:t>Alternate Flow:</w:t>
      </w:r>
      <w:r w:rsidR="00AE4564">
        <w:rPr>
          <w:b/>
          <w:szCs w:val="20"/>
        </w:rPr>
        <w:t xml:space="preserve"> View profile report</w:t>
      </w:r>
    </w:p>
    <w:p w14:paraId="3671ED20" w14:textId="3AD82E28" w:rsidR="00C127B7" w:rsidRDefault="00C127B7" w:rsidP="00C127B7">
      <w:pPr>
        <w:pStyle w:val="ListParagraph"/>
        <w:numPr>
          <w:ilvl w:val="0"/>
          <w:numId w:val="28"/>
        </w:numPr>
        <w:spacing w:after="200"/>
        <w:rPr>
          <w:szCs w:val="20"/>
        </w:rPr>
      </w:pPr>
      <w:r w:rsidRPr="00C127B7">
        <w:rPr>
          <w:szCs w:val="20"/>
        </w:rPr>
        <w:t xml:space="preserve">SA invokes provider profile </w:t>
      </w:r>
      <w:r w:rsidRPr="00C127B7">
        <w:rPr>
          <w:szCs w:val="20"/>
        </w:rPr>
        <w:lastRenderedPageBreak/>
        <w:t>report. See UC033</w:t>
      </w:r>
    </w:p>
    <w:p w14:paraId="09CEE564" w14:textId="6142F51C" w:rsidR="00E33FFA" w:rsidRPr="00C127B7" w:rsidRDefault="00E33FFA" w:rsidP="00C127B7">
      <w:pPr>
        <w:pStyle w:val="ListParagraph"/>
        <w:numPr>
          <w:ilvl w:val="0"/>
          <w:numId w:val="28"/>
        </w:numPr>
        <w:spacing w:after="200"/>
        <w:rPr>
          <w:szCs w:val="20"/>
        </w:rPr>
      </w:pPr>
      <w:r>
        <w:rPr>
          <w:szCs w:val="20"/>
        </w:rPr>
        <w:t>Use case ends</w:t>
      </w:r>
    </w:p>
    <w:p w14:paraId="6DD9C272" w14:textId="77777777" w:rsidR="001F47A0" w:rsidRPr="001F47A0" w:rsidRDefault="001F47A0" w:rsidP="001F47A0">
      <w:pPr>
        <w:spacing w:after="120"/>
        <w:rPr>
          <w:b/>
        </w:rPr>
      </w:pPr>
      <w:r w:rsidRPr="001F47A0">
        <w:rPr>
          <w:b/>
        </w:rPr>
        <w:t>Issues: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D4495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1" w:author="Pirri-Berres, Karen" w:date="2015-08-10T13:41:00Z">
      <w:r w:rsidR="00D4495B">
        <w:rPr>
          <w:noProof/>
        </w:rPr>
        <w:t>8/10/2015 12:52 PM</w:t>
      </w:r>
    </w:ins>
    <w:del w:id="2" w:author="Pirri-Berres, Karen" w:date="2015-08-10T13:41:00Z">
      <w:r w:rsidR="008C5224" w:rsidDel="00D4495B">
        <w:rPr>
          <w:noProof/>
        </w:rPr>
        <w:delText>8/5/2015 7:56 AM</w:delText>
      </w:r>
    </w:del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2911FE03" w14:textId="324A7E66" w:rsidR="00FF3C41" w:rsidRDefault="00FF3C41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UC004_SA_ASSIGNED_WORK_QUEUE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49C"/>
    <w:multiLevelType w:val="hybridMultilevel"/>
    <w:tmpl w:val="A690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43113"/>
    <w:multiLevelType w:val="hybridMultilevel"/>
    <w:tmpl w:val="1B2A8E28"/>
    <w:lvl w:ilvl="0" w:tplc="00BEC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7F633C2"/>
    <w:multiLevelType w:val="multilevel"/>
    <w:tmpl w:val="92487D6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3C5453"/>
    <w:multiLevelType w:val="hybridMultilevel"/>
    <w:tmpl w:val="FD6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BB3F6E"/>
    <w:multiLevelType w:val="multilevel"/>
    <w:tmpl w:val="77CEB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9"/>
  </w:num>
  <w:num w:numId="7">
    <w:abstractNumId w:val="17"/>
  </w:num>
  <w:num w:numId="8">
    <w:abstractNumId w:val="12"/>
  </w:num>
  <w:num w:numId="9">
    <w:abstractNumId w:val="27"/>
  </w:num>
  <w:num w:numId="10">
    <w:abstractNumId w:val="26"/>
  </w:num>
  <w:num w:numId="11">
    <w:abstractNumId w:val="4"/>
  </w:num>
  <w:num w:numId="12">
    <w:abstractNumId w:val="2"/>
  </w:num>
  <w:num w:numId="13">
    <w:abstractNumId w:val="6"/>
  </w:num>
  <w:num w:numId="14">
    <w:abstractNumId w:val="19"/>
  </w:num>
  <w:num w:numId="15">
    <w:abstractNumId w:val="14"/>
  </w:num>
  <w:num w:numId="16">
    <w:abstractNumId w:val="15"/>
  </w:num>
  <w:num w:numId="17">
    <w:abstractNumId w:val="22"/>
  </w:num>
  <w:num w:numId="18">
    <w:abstractNumId w:val="11"/>
  </w:num>
  <w:num w:numId="19">
    <w:abstractNumId w:val="3"/>
  </w:num>
  <w:num w:numId="20">
    <w:abstractNumId w:val="5"/>
  </w:num>
  <w:num w:numId="21">
    <w:abstractNumId w:val="21"/>
  </w:num>
  <w:num w:numId="22">
    <w:abstractNumId w:val="23"/>
  </w:num>
  <w:num w:numId="23">
    <w:abstractNumId w:val="10"/>
  </w:num>
  <w:num w:numId="24">
    <w:abstractNumId w:val="24"/>
  </w:num>
  <w:num w:numId="25">
    <w:abstractNumId w:val="7"/>
  </w:num>
  <w:num w:numId="26">
    <w:abstractNumId w:val="1"/>
  </w:num>
  <w:num w:numId="27">
    <w:abstractNumId w:val="18"/>
  </w:num>
  <w:num w:numId="2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14DB8"/>
    <w:rsid w:val="000D6C17"/>
    <w:rsid w:val="000F2892"/>
    <w:rsid w:val="0010406C"/>
    <w:rsid w:val="00117A0C"/>
    <w:rsid w:val="0013025F"/>
    <w:rsid w:val="0015511C"/>
    <w:rsid w:val="00183C34"/>
    <w:rsid w:val="00194668"/>
    <w:rsid w:val="001D05B8"/>
    <w:rsid w:val="001D52A0"/>
    <w:rsid w:val="001F47A0"/>
    <w:rsid w:val="001F61F5"/>
    <w:rsid w:val="00242F51"/>
    <w:rsid w:val="0027142E"/>
    <w:rsid w:val="002C7914"/>
    <w:rsid w:val="0030247F"/>
    <w:rsid w:val="00381B61"/>
    <w:rsid w:val="003C5EDC"/>
    <w:rsid w:val="003E5DB4"/>
    <w:rsid w:val="003E607F"/>
    <w:rsid w:val="003F3B23"/>
    <w:rsid w:val="00434086"/>
    <w:rsid w:val="004416F0"/>
    <w:rsid w:val="0045026C"/>
    <w:rsid w:val="00451682"/>
    <w:rsid w:val="004800D6"/>
    <w:rsid w:val="0048776F"/>
    <w:rsid w:val="004E27F3"/>
    <w:rsid w:val="004F1BDB"/>
    <w:rsid w:val="004F3961"/>
    <w:rsid w:val="00507E1F"/>
    <w:rsid w:val="00593F3D"/>
    <w:rsid w:val="005B62B2"/>
    <w:rsid w:val="005B730E"/>
    <w:rsid w:val="005D032F"/>
    <w:rsid w:val="005E3BF4"/>
    <w:rsid w:val="005E6E82"/>
    <w:rsid w:val="00604EBB"/>
    <w:rsid w:val="0063489F"/>
    <w:rsid w:val="00640A3C"/>
    <w:rsid w:val="00670F7E"/>
    <w:rsid w:val="00671619"/>
    <w:rsid w:val="00695D53"/>
    <w:rsid w:val="006C2DE1"/>
    <w:rsid w:val="006D0401"/>
    <w:rsid w:val="006F34DC"/>
    <w:rsid w:val="00727575"/>
    <w:rsid w:val="00735C0D"/>
    <w:rsid w:val="007367ED"/>
    <w:rsid w:val="0076603F"/>
    <w:rsid w:val="0076708F"/>
    <w:rsid w:val="00790669"/>
    <w:rsid w:val="00792431"/>
    <w:rsid w:val="007934B5"/>
    <w:rsid w:val="007A0DEF"/>
    <w:rsid w:val="00816A3B"/>
    <w:rsid w:val="008312E4"/>
    <w:rsid w:val="008323C4"/>
    <w:rsid w:val="00844FE0"/>
    <w:rsid w:val="00860ADC"/>
    <w:rsid w:val="00871D28"/>
    <w:rsid w:val="00893A2B"/>
    <w:rsid w:val="008C5224"/>
    <w:rsid w:val="0090184B"/>
    <w:rsid w:val="00904B1F"/>
    <w:rsid w:val="009770E5"/>
    <w:rsid w:val="009B2AB3"/>
    <w:rsid w:val="009C6436"/>
    <w:rsid w:val="00A76768"/>
    <w:rsid w:val="00A951FC"/>
    <w:rsid w:val="00AE4564"/>
    <w:rsid w:val="00B13C07"/>
    <w:rsid w:val="00B4636F"/>
    <w:rsid w:val="00B501C3"/>
    <w:rsid w:val="00B54FAB"/>
    <w:rsid w:val="00B66071"/>
    <w:rsid w:val="00B71B1B"/>
    <w:rsid w:val="00B83C34"/>
    <w:rsid w:val="00BA7918"/>
    <w:rsid w:val="00BB4AA7"/>
    <w:rsid w:val="00BD1B15"/>
    <w:rsid w:val="00BF6324"/>
    <w:rsid w:val="00C10D34"/>
    <w:rsid w:val="00C127B7"/>
    <w:rsid w:val="00C8414F"/>
    <w:rsid w:val="00CA4C82"/>
    <w:rsid w:val="00CB146F"/>
    <w:rsid w:val="00CE262A"/>
    <w:rsid w:val="00CE723E"/>
    <w:rsid w:val="00D16605"/>
    <w:rsid w:val="00D4495B"/>
    <w:rsid w:val="00DF6756"/>
    <w:rsid w:val="00E20CA1"/>
    <w:rsid w:val="00E333D2"/>
    <w:rsid w:val="00E33FFA"/>
    <w:rsid w:val="00E8279D"/>
    <w:rsid w:val="00E963A0"/>
    <w:rsid w:val="00EA6542"/>
    <w:rsid w:val="00EE0F0E"/>
    <w:rsid w:val="00EF434E"/>
    <w:rsid w:val="00F12EB0"/>
    <w:rsid w:val="00F21D49"/>
    <w:rsid w:val="00F571A3"/>
    <w:rsid w:val="00F65F2C"/>
    <w:rsid w:val="00FC237D"/>
    <w:rsid w:val="00FF3C41"/>
    <w:rsid w:val="00FF4267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27</Value>
    </Use_x0020_Cas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a2741f7e-cf52-4b71-b717-1a57b4501045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8fb07803-c468-4910-8515-b6c9a57278a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FACA040-E157-4AEB-94F2-841D4066A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317CFF-9578-4464-BBCC-546CFCAA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 work queue</vt:lpstr>
    </vt:vector>
  </TitlesOfParts>
  <Company>MN Dept of Human Services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 work queue</dc:title>
  <dc:subject/>
  <dc:creator>Marsh, David</dc:creator>
  <cp:keywords/>
  <dc:description/>
  <cp:lastModifiedBy>Pirri-Berres, Karen</cp:lastModifiedBy>
  <cp:revision>29</cp:revision>
  <cp:lastPrinted>2014-11-10T14:39:00Z</cp:lastPrinted>
  <dcterms:created xsi:type="dcterms:W3CDTF">2015-07-08T18:59:00Z</dcterms:created>
  <dcterms:modified xsi:type="dcterms:W3CDTF">2015-08-10T18:44:00Z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