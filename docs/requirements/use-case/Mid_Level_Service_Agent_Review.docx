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2DC43" w14:textId="77777777" w:rsidR="002E2DFC" w:rsidRDefault="002E2DFC" w:rsidP="002E2DFC">
      <w:pPr>
        <w:pStyle w:val="Heading1"/>
      </w:pPr>
      <w:r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7"/>
        <w:gridCol w:w="7031"/>
        <w:gridCol w:w="1080"/>
        <w:gridCol w:w="1098"/>
      </w:tblGrid>
      <w:tr w:rsidR="002E2DFC" w:rsidRPr="00BA2F60" w14:paraId="6143AA15" w14:textId="77777777" w:rsidTr="003C0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7" w:type="dxa"/>
          </w:tcPr>
          <w:p w14:paraId="6D48D56C" w14:textId="77777777" w:rsidR="002E2DFC" w:rsidRPr="00BA2F60" w:rsidRDefault="002E2DFC" w:rsidP="007335A1">
            <w:r w:rsidRPr="00BA2F60">
              <w:t>#</w:t>
            </w:r>
          </w:p>
        </w:tc>
        <w:tc>
          <w:tcPr>
            <w:tcW w:w="7031" w:type="dxa"/>
          </w:tcPr>
          <w:p w14:paraId="1E307D55" w14:textId="77777777" w:rsidR="002E2DFC" w:rsidRPr="00BA2F60" w:rsidRDefault="002E2DFC" w:rsidP="007335A1">
            <w:r w:rsidRPr="00BA2F60">
              <w:t>Description</w:t>
            </w:r>
          </w:p>
        </w:tc>
        <w:tc>
          <w:tcPr>
            <w:tcW w:w="1080" w:type="dxa"/>
          </w:tcPr>
          <w:p w14:paraId="4544EB56" w14:textId="77777777" w:rsidR="002E2DFC" w:rsidRPr="00BA2F60" w:rsidRDefault="002E2DFC" w:rsidP="007335A1">
            <w:r w:rsidRPr="00BA2F60">
              <w:t>Assigned To</w:t>
            </w:r>
          </w:p>
        </w:tc>
        <w:tc>
          <w:tcPr>
            <w:tcW w:w="1098" w:type="dxa"/>
          </w:tcPr>
          <w:p w14:paraId="00052AB2" w14:textId="77777777" w:rsidR="002E2DFC" w:rsidRPr="00BA2F60" w:rsidRDefault="002E2DFC" w:rsidP="007335A1">
            <w:r w:rsidRPr="00BA2F60">
              <w:t>Status</w:t>
            </w:r>
          </w:p>
        </w:tc>
      </w:tr>
      <w:tr w:rsidR="00EF38F2" w:rsidRPr="00BA2F60" w14:paraId="3C5940E4" w14:textId="77777777" w:rsidTr="003C0062">
        <w:tc>
          <w:tcPr>
            <w:tcW w:w="367" w:type="dxa"/>
          </w:tcPr>
          <w:p w14:paraId="1EDFF42E" w14:textId="6482A8C9" w:rsidR="00EF38F2" w:rsidRDefault="00EF38F2" w:rsidP="007335A1"/>
        </w:tc>
        <w:tc>
          <w:tcPr>
            <w:tcW w:w="7031" w:type="dxa"/>
          </w:tcPr>
          <w:p w14:paraId="10A74B1A" w14:textId="46346E92" w:rsidR="00EF38F2" w:rsidRDefault="00EF38F2" w:rsidP="003C0062"/>
        </w:tc>
        <w:tc>
          <w:tcPr>
            <w:tcW w:w="1080" w:type="dxa"/>
          </w:tcPr>
          <w:p w14:paraId="7CF8D55F" w14:textId="77777777" w:rsidR="00EF38F2" w:rsidRPr="00BA2F60" w:rsidRDefault="00EF38F2" w:rsidP="007335A1"/>
        </w:tc>
        <w:tc>
          <w:tcPr>
            <w:tcW w:w="1098" w:type="dxa"/>
          </w:tcPr>
          <w:p w14:paraId="711E8ECD" w14:textId="74CBB6E5" w:rsidR="00EF38F2" w:rsidRPr="00DA5097" w:rsidRDefault="00EF38F2" w:rsidP="00F31944"/>
        </w:tc>
      </w:tr>
    </w:tbl>
    <w:p w14:paraId="05227659" w14:textId="77777777" w:rsidR="00EF38F2" w:rsidRDefault="00EF38F2" w:rsidP="00EF38F2">
      <w:pPr>
        <w:pStyle w:val="Heading1"/>
      </w:pPr>
      <w:r>
        <w:t>Description</w:t>
      </w:r>
    </w:p>
    <w:p w14:paraId="2A005738" w14:textId="39E56063" w:rsidR="0035690F" w:rsidRPr="0035690F" w:rsidRDefault="0035690F" w:rsidP="0035690F">
      <w:r w:rsidRPr="0035690F">
        <w:t>The purpose of this use case is to depict all essential s</w:t>
      </w:r>
      <w:r>
        <w:t>teps, at a high-level, for reviewing an application.</w:t>
      </w:r>
      <w:r w:rsidRPr="0035690F">
        <w:t xml:space="preserve">  The steps are further details in lower level use cases.</w:t>
      </w:r>
    </w:p>
    <w:p w14:paraId="021FD8B8" w14:textId="77777777" w:rsidR="00EF38F2" w:rsidRDefault="00EF38F2" w:rsidP="00EF38F2">
      <w:pPr>
        <w:pStyle w:val="Heading1"/>
      </w:pPr>
      <w:r>
        <w:t>Primary actor(s)</w:t>
      </w:r>
    </w:p>
    <w:p w14:paraId="2FAF89D0" w14:textId="4079ACC3" w:rsidR="0035690F" w:rsidRPr="0035690F" w:rsidRDefault="0035690F" w:rsidP="0035690F">
      <w:pPr>
        <w:pStyle w:val="ListParagraph"/>
        <w:numPr>
          <w:ilvl w:val="0"/>
          <w:numId w:val="12"/>
        </w:numPr>
      </w:pPr>
      <w:r>
        <w:t>Service agent</w:t>
      </w:r>
    </w:p>
    <w:p w14:paraId="1B52D178" w14:textId="4DEEA79B" w:rsidR="00EF38F2" w:rsidRDefault="00E15DC6" w:rsidP="00DB6969">
      <w:pPr>
        <w:pStyle w:val="Heading1"/>
      </w:pPr>
      <w:r>
        <w:t>Main Flow</w:t>
      </w:r>
    </w:p>
    <w:p w14:paraId="4E2B11E7" w14:textId="0E745F80" w:rsidR="0035690F" w:rsidRDefault="0035690F" w:rsidP="00F32775">
      <w:pPr>
        <w:pStyle w:val="ListParagraph"/>
        <w:numPr>
          <w:ilvl w:val="0"/>
          <w:numId w:val="14"/>
        </w:numPr>
        <w:spacing w:after="200"/>
      </w:pPr>
      <w:r w:rsidRPr="00E15DC6">
        <w:t>Service agent logs into the public portal (</w:t>
      </w:r>
      <w:r w:rsidR="00437C3D">
        <w:t>See use case Mid_Level_User_Management.doc</w:t>
      </w:r>
      <w:r w:rsidRPr="00E15DC6">
        <w:t>)</w:t>
      </w:r>
    </w:p>
    <w:p w14:paraId="0676980F" w14:textId="3F9ECAB0" w:rsidR="00822977" w:rsidRPr="004D0396" w:rsidRDefault="00822977" w:rsidP="00F32775">
      <w:pPr>
        <w:pStyle w:val="ListParagraph"/>
        <w:numPr>
          <w:ilvl w:val="0"/>
          <w:numId w:val="14"/>
        </w:numPr>
        <w:spacing w:after="200"/>
      </w:pPr>
      <w:r w:rsidRPr="004D0396">
        <w:t>S</w:t>
      </w:r>
      <w:r w:rsidR="004D0396" w:rsidRPr="004D0396">
        <w:t>ervice agent</w:t>
      </w:r>
      <w:r w:rsidR="004D0396">
        <w:t xml:space="preserve"> selects a </w:t>
      </w:r>
      <w:r w:rsidRPr="004D0396">
        <w:t>pending provider profile</w:t>
      </w:r>
      <w:r w:rsidR="004D0396">
        <w:t xml:space="preserve"> to review</w:t>
      </w:r>
      <w:r w:rsidRPr="004D0396">
        <w:t xml:space="preserve"> (UC</w:t>
      </w:r>
      <w:r w:rsidR="00631BAE" w:rsidRPr="004D0396">
        <w:t>139)</w:t>
      </w:r>
    </w:p>
    <w:p w14:paraId="0CA2FAC0" w14:textId="5B052659" w:rsidR="0035690F" w:rsidRPr="00E15DC6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t xml:space="preserve">Service agent performs the following steps to review the </w:t>
      </w:r>
      <w:r w:rsidR="00EA6BA6">
        <w:t>provider profile</w:t>
      </w:r>
      <w:r w:rsidRPr="00E15DC6">
        <w:t>:</w:t>
      </w:r>
    </w:p>
    <w:p w14:paraId="19872A32" w14:textId="587184EA" w:rsidR="0035690F" w:rsidRPr="0038243F" w:rsidRDefault="00AA4395" w:rsidP="00CB3321">
      <w:pPr>
        <w:pStyle w:val="ListParagraph"/>
        <w:numPr>
          <w:ilvl w:val="1"/>
          <w:numId w:val="14"/>
        </w:numPr>
        <w:spacing w:after="200"/>
      </w:pPr>
      <w:r w:rsidRPr="0038243F">
        <w:t xml:space="preserve">Review changes from last approved application </w:t>
      </w:r>
      <w:r w:rsidR="0035690F" w:rsidRPr="0038243F">
        <w:t>(UC062)</w:t>
      </w:r>
      <w:r w:rsidR="006B58EC" w:rsidRPr="0038243F">
        <w:t xml:space="preserve"> and status change history (UC079)</w:t>
      </w:r>
    </w:p>
    <w:p w14:paraId="59AF90DD" w14:textId="31ECC79A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Review </w:t>
      </w:r>
      <w:r w:rsidR="00AA4395" w:rsidRPr="00E15DC6">
        <w:t>all information on application</w:t>
      </w:r>
      <w:r w:rsidR="00E15DC6">
        <w:t xml:space="preserve"> and update as necessary</w:t>
      </w:r>
      <w:r w:rsidR="00AA4395" w:rsidRPr="00E15DC6">
        <w:t xml:space="preserve"> (reuse UCs)</w:t>
      </w:r>
      <w:r w:rsidR="008F2161">
        <w:t xml:space="preserve"> </w:t>
      </w:r>
      <w:r w:rsidR="008F2161" w:rsidRPr="008F2161">
        <w:rPr>
          <w:highlight w:val="cyan"/>
        </w:rPr>
        <w:t>[Seems like each use case will need updating because want SA to know which pages have been reviewed especially in revalidation mode]</w:t>
      </w:r>
    </w:p>
    <w:p w14:paraId="5C479F10" w14:textId="7CFFBC06" w:rsidR="00AA4395" w:rsidRPr="00E15DC6" w:rsidRDefault="00E15DC6" w:rsidP="00CB3321">
      <w:pPr>
        <w:pStyle w:val="ListParagraph"/>
        <w:numPr>
          <w:ilvl w:val="1"/>
          <w:numId w:val="14"/>
        </w:numPr>
        <w:spacing w:after="200"/>
      </w:pPr>
      <w:r>
        <w:t>Approve or deny each of the following</w:t>
      </w:r>
      <w:r w:rsidR="00AA4395" w:rsidRPr="00E15DC6">
        <w:t>:</w:t>
      </w:r>
    </w:p>
    <w:p w14:paraId="00EEFD5F" w14:textId="7D17E113" w:rsidR="00AA4395" w:rsidRPr="00E15DC6" w:rsidRDefault="00AA4395" w:rsidP="00CB3321">
      <w:pPr>
        <w:pStyle w:val="ListParagraph"/>
        <w:numPr>
          <w:ilvl w:val="2"/>
          <w:numId w:val="14"/>
        </w:numPr>
        <w:spacing w:after="200"/>
      </w:pPr>
      <w:r w:rsidRPr="00E15DC6">
        <w:t xml:space="preserve">Healthcare </w:t>
      </w:r>
      <w:r w:rsidR="00206DDA">
        <w:t xml:space="preserve">and waivered </w:t>
      </w:r>
      <w:r w:rsidRPr="00E15DC6">
        <w:t>service</w:t>
      </w:r>
      <w:r w:rsidR="00206DDA">
        <w:t xml:space="preserve"> (UC064</w:t>
      </w:r>
      <w:r w:rsidR="008F252C">
        <w:t>)</w:t>
      </w:r>
    </w:p>
    <w:p w14:paraId="1E81D8D5" w14:textId="2F34FDD0" w:rsidR="008F252C" w:rsidRDefault="00AA4395" w:rsidP="00CB3321">
      <w:pPr>
        <w:pStyle w:val="ListParagraph"/>
        <w:numPr>
          <w:ilvl w:val="2"/>
          <w:numId w:val="14"/>
        </w:numPr>
        <w:spacing w:after="200"/>
      </w:pPr>
      <w:r w:rsidRPr="00E15DC6">
        <w:t>Credential</w:t>
      </w:r>
      <w:r w:rsidR="008F252C">
        <w:t xml:space="preserve"> (UC066)</w:t>
      </w:r>
    </w:p>
    <w:p w14:paraId="7521D840" w14:textId="1CC62843" w:rsidR="003D46AD" w:rsidRPr="00E15DC6" w:rsidRDefault="004D0396" w:rsidP="00CB3321">
      <w:pPr>
        <w:pStyle w:val="ListParagraph"/>
        <w:numPr>
          <w:ilvl w:val="2"/>
          <w:numId w:val="14"/>
        </w:numPr>
        <w:spacing w:after="200"/>
      </w:pPr>
      <w:r>
        <w:t xml:space="preserve">Agreements, addendums, and assurance statements </w:t>
      </w:r>
      <w:r w:rsidR="003D46AD">
        <w:t>(UC067)</w:t>
      </w:r>
    </w:p>
    <w:p w14:paraId="2418522A" w14:textId="4ADD6084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>Enter notes</w:t>
      </w:r>
      <w:r w:rsidR="00C10A82">
        <w:t xml:space="preserve"> (UC068)</w:t>
      </w:r>
    </w:p>
    <w:p w14:paraId="3A893E0C" w14:textId="19FA4090" w:rsidR="0035690F" w:rsidRPr="00E15DC6" w:rsidRDefault="00EA6BA6" w:rsidP="00CB3321">
      <w:pPr>
        <w:pStyle w:val="ListParagraph"/>
        <w:numPr>
          <w:ilvl w:val="0"/>
          <w:numId w:val="14"/>
        </w:numPr>
        <w:spacing w:after="200"/>
      </w:pPr>
      <w:r>
        <w:t>If applicable, s</w:t>
      </w:r>
      <w:r w:rsidR="0035690F" w:rsidRPr="00E15DC6">
        <w:t xml:space="preserve">ervice </w:t>
      </w:r>
      <w:r w:rsidR="00367317" w:rsidRPr="00E15DC6">
        <w:t>a</w:t>
      </w:r>
      <w:r w:rsidR="0035690F" w:rsidRPr="00E15DC6">
        <w:t xml:space="preserve">gent </w:t>
      </w:r>
      <w:r>
        <w:t>send provider profile back to provider enroller (UC</w:t>
      </w:r>
      <w:r w:rsidR="00E83F2C">
        <w:t>108</w:t>
      </w:r>
      <w:r w:rsidR="0038243F">
        <w:t>) and system sends email (</w:t>
      </w:r>
      <w:r w:rsidR="001374CF">
        <w:t>UC076)</w:t>
      </w:r>
    </w:p>
    <w:p w14:paraId="4A75FD73" w14:textId="266C8EEC" w:rsidR="0035690F" w:rsidRPr="00E15DC6" w:rsidRDefault="00523227" w:rsidP="00032338">
      <w:pPr>
        <w:pStyle w:val="ListParagraph"/>
        <w:numPr>
          <w:ilvl w:val="0"/>
          <w:numId w:val="14"/>
        </w:numPr>
        <w:spacing w:after="200"/>
      </w:pPr>
      <w:r w:rsidRPr="00523227">
        <w:t xml:space="preserve">Service agent </w:t>
      </w:r>
      <w:r>
        <w:t xml:space="preserve">enters stub MMIS </w:t>
      </w:r>
      <w:r w:rsidRPr="00523227">
        <w:t xml:space="preserve">legacy </w:t>
      </w:r>
      <w:r>
        <w:t>records</w:t>
      </w:r>
      <w:r w:rsidR="00032338">
        <w:t xml:space="preserve"> (facility location, provider type, and NPI)</w:t>
      </w:r>
      <w:r w:rsidRPr="00523227">
        <w:t xml:space="preserve"> (UC69)</w:t>
      </w:r>
      <w:r w:rsidR="00032338">
        <w:t xml:space="preserve">, for each </w:t>
      </w:r>
      <w:r w:rsidR="0035690F" w:rsidRPr="00E15DC6">
        <w:t xml:space="preserve">MMIS legacy record service </w:t>
      </w:r>
      <w:r w:rsidR="00367317" w:rsidRPr="00E15DC6">
        <w:t>a</w:t>
      </w:r>
      <w:r w:rsidR="004D0396">
        <w:t xml:space="preserve">gent, </w:t>
      </w:r>
      <w:r w:rsidR="00B9023A">
        <w:t>enters:</w:t>
      </w:r>
    </w:p>
    <w:p w14:paraId="69B2017C" w14:textId="245DF27C" w:rsidR="00B9023A" w:rsidRDefault="00B9023A" w:rsidP="00CB3321">
      <w:pPr>
        <w:pStyle w:val="ListParagraph"/>
        <w:numPr>
          <w:ilvl w:val="1"/>
          <w:numId w:val="14"/>
        </w:numPr>
        <w:spacing w:after="200"/>
      </w:pPr>
      <w:r>
        <w:t xml:space="preserve">If applicable, the address for the MMIS 33 </w:t>
      </w:r>
      <w:r w:rsidR="00112741">
        <w:t xml:space="preserve">provide type </w:t>
      </w:r>
      <w:r>
        <w:t>record (UC097)</w:t>
      </w:r>
    </w:p>
    <w:p w14:paraId="6E427DE2" w14:textId="56B684F3" w:rsidR="00BA2595" w:rsidRDefault="00BA2595" w:rsidP="00CB3321">
      <w:pPr>
        <w:pStyle w:val="ListParagraph"/>
        <w:numPr>
          <w:ilvl w:val="1"/>
          <w:numId w:val="14"/>
        </w:numPr>
        <w:spacing w:after="200"/>
      </w:pPr>
      <w:r>
        <w:t>Screening date (UC070)</w:t>
      </w:r>
    </w:p>
    <w:p w14:paraId="593C7BDC" w14:textId="1D5EC4F5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Category of </w:t>
      </w:r>
      <w:r w:rsidR="00367317" w:rsidRPr="00E15DC6">
        <w:t>s</w:t>
      </w:r>
      <w:r w:rsidRPr="00E15DC6">
        <w:t>ervice</w:t>
      </w:r>
      <w:r w:rsidR="003A1CD7">
        <w:t>: System defaults</w:t>
      </w:r>
      <w:r w:rsidR="00BA2595">
        <w:t xml:space="preserve"> (UC071</w:t>
      </w:r>
      <w:r w:rsidR="003A1CD7">
        <w:t>) and service agent can update(</w:t>
      </w:r>
      <w:r w:rsidR="00BA2595">
        <w:t>UC072)</w:t>
      </w:r>
    </w:p>
    <w:p w14:paraId="0F8D1B93" w14:textId="4D3BECB7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Specialty </w:t>
      </w:r>
      <w:r w:rsidR="00367317" w:rsidRPr="00E15DC6">
        <w:t>c</w:t>
      </w:r>
      <w:r w:rsidRPr="00E15DC6">
        <w:t>odes</w:t>
      </w:r>
      <w:r w:rsidR="00F220C4">
        <w:t xml:space="preserve"> (UC073)</w:t>
      </w:r>
    </w:p>
    <w:p w14:paraId="0DA1C2B5" w14:textId="384514CE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Major </w:t>
      </w:r>
      <w:r w:rsidR="00367317" w:rsidRPr="00E15DC6">
        <w:t>p</w:t>
      </w:r>
      <w:r w:rsidRPr="00E15DC6">
        <w:t>rograms</w:t>
      </w:r>
      <w:r w:rsidR="00F220C4">
        <w:t xml:space="preserve"> (UC072)</w:t>
      </w:r>
    </w:p>
    <w:p w14:paraId="43EF8253" w14:textId="0EF50612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Package </w:t>
      </w:r>
      <w:r w:rsidR="00367317" w:rsidRPr="00E15DC6">
        <w:t>s</w:t>
      </w:r>
      <w:r w:rsidRPr="00E15DC6">
        <w:t>ervice codes</w:t>
      </w:r>
      <w:r w:rsidR="00F220C4">
        <w:t xml:space="preserve"> (UC073)</w:t>
      </w:r>
    </w:p>
    <w:p w14:paraId="2BADFFC8" w14:textId="68F68EFE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Enhanced </w:t>
      </w:r>
      <w:r w:rsidR="00367317" w:rsidRPr="00E15DC6">
        <w:t>s</w:t>
      </w:r>
      <w:r w:rsidRPr="00E15DC6">
        <w:t>ervice codes</w:t>
      </w:r>
      <w:r w:rsidR="00F220C4">
        <w:t xml:space="preserve"> (UC073)</w:t>
      </w:r>
    </w:p>
    <w:p w14:paraId="10B352EA" w14:textId="225D9B5E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>If PCA, make determination if new or existing</w:t>
      </w:r>
      <w:r w:rsidR="00367317" w:rsidRPr="00E15DC6">
        <w:t xml:space="preserve"> (UC063)</w:t>
      </w:r>
    </w:p>
    <w:p w14:paraId="58A8E4AE" w14:textId="74692038" w:rsidR="0035690F" w:rsidRPr="00970DC9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lastRenderedPageBreak/>
        <w:t xml:space="preserve">Service </w:t>
      </w:r>
      <w:r w:rsidR="00E45FB3">
        <w:t xml:space="preserve">agent </w:t>
      </w:r>
      <w:r w:rsidR="00C8317D">
        <w:t xml:space="preserve">completes review </w:t>
      </w:r>
      <w:r w:rsidR="00C8317D" w:rsidRPr="00970DC9">
        <w:t>(UC095</w:t>
      </w:r>
      <w:r w:rsidR="00F220C4" w:rsidRPr="00970DC9">
        <w:t>)</w:t>
      </w:r>
      <w:r w:rsidR="00CB3321" w:rsidRPr="00970DC9">
        <w:t xml:space="preserve"> or </w:t>
      </w:r>
      <w:r w:rsidR="00E45FB3" w:rsidRPr="00970DC9">
        <w:t xml:space="preserve">returns to </w:t>
      </w:r>
      <w:r w:rsidR="00CB3321" w:rsidRPr="00970DC9">
        <w:t xml:space="preserve">queue for </w:t>
      </w:r>
      <w:r w:rsidR="00E45FB3" w:rsidRPr="00970DC9">
        <w:t xml:space="preserve">a </w:t>
      </w:r>
      <w:r w:rsidR="00CB3321" w:rsidRPr="00970DC9">
        <w:t xml:space="preserve">different </w:t>
      </w:r>
      <w:r w:rsidR="00E45FB3" w:rsidRPr="00970DC9">
        <w:t xml:space="preserve">service agent </w:t>
      </w:r>
      <w:r w:rsidR="00CB3321" w:rsidRPr="00970DC9">
        <w:t>to review (UC124)</w:t>
      </w:r>
    </w:p>
    <w:p w14:paraId="2E982FAC" w14:textId="1F69B2E0" w:rsidR="00367317" w:rsidRPr="00E15DC6" w:rsidRDefault="00367317" w:rsidP="00CB3321">
      <w:pPr>
        <w:pStyle w:val="ListParagraph"/>
        <w:numPr>
          <w:ilvl w:val="0"/>
          <w:numId w:val="14"/>
        </w:numPr>
        <w:spacing w:after="200"/>
      </w:pPr>
      <w:r w:rsidRPr="00E15DC6">
        <w:t>System performs the following:</w:t>
      </w:r>
    </w:p>
    <w:p w14:paraId="2A727A7D" w14:textId="3D92BF23" w:rsidR="00367317" w:rsidRPr="00E15DC6" w:rsidRDefault="00367317" w:rsidP="00CB3321">
      <w:pPr>
        <w:pStyle w:val="ListParagraph"/>
        <w:numPr>
          <w:ilvl w:val="1"/>
          <w:numId w:val="14"/>
        </w:numPr>
        <w:spacing w:after="200"/>
      </w:pPr>
      <w:r w:rsidRPr="00E15DC6">
        <w:t>Summary of application and attached documents extract to FileNet</w:t>
      </w:r>
      <w:r w:rsidR="00F220C4">
        <w:t xml:space="preserve"> (UC</w:t>
      </w:r>
      <w:r w:rsidR="00FC0292">
        <w:t>125</w:t>
      </w:r>
      <w:r w:rsidR="00F220C4">
        <w:t>)</w:t>
      </w:r>
    </w:p>
    <w:p w14:paraId="5DA12829" w14:textId="1607CD49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>Move data  to MMIS</w:t>
      </w:r>
      <w:r w:rsidR="00F220C4">
        <w:t xml:space="preserve"> (UC</w:t>
      </w:r>
      <w:r w:rsidR="00FC0292">
        <w:t>126</w:t>
      </w:r>
      <w:r w:rsidR="00F220C4">
        <w:t>)</w:t>
      </w:r>
    </w:p>
    <w:p w14:paraId="4D211015" w14:textId="432C4BD9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 xml:space="preserve">Get information back from MMIS </w:t>
      </w:r>
      <w:r w:rsidR="00F220C4">
        <w:t>(</w:t>
      </w:r>
      <w:r w:rsidRPr="00E15DC6">
        <w:t>UMPI, Legacy ID</w:t>
      </w:r>
      <w:r w:rsidR="00F220C4">
        <w:t xml:space="preserve">, </w:t>
      </w:r>
      <w:r w:rsidR="00112741">
        <w:t xml:space="preserve">Status, </w:t>
      </w:r>
      <w:r w:rsidR="00F220C4">
        <w:t>etc.)  (UC074)</w:t>
      </w:r>
    </w:p>
    <w:p w14:paraId="19D5D444" w14:textId="61F9C8EC" w:rsidR="0035690F" w:rsidRPr="00E15DC6" w:rsidRDefault="0035690F" w:rsidP="00CB3321">
      <w:pPr>
        <w:pStyle w:val="ListParagraph"/>
        <w:numPr>
          <w:ilvl w:val="1"/>
          <w:numId w:val="14"/>
        </w:numPr>
        <w:spacing w:after="200"/>
      </w:pPr>
      <w:r w:rsidRPr="00E15DC6">
        <w:t>System email provider enroller that determination has been made</w:t>
      </w:r>
      <w:r w:rsidR="00F220C4">
        <w:t xml:space="preserve"> (UC076)</w:t>
      </w:r>
    </w:p>
    <w:p w14:paraId="4B5F8940" w14:textId="3B3CEE06" w:rsidR="0035690F" w:rsidRDefault="0035690F" w:rsidP="00CB3321">
      <w:pPr>
        <w:pStyle w:val="ListParagraph"/>
        <w:numPr>
          <w:ilvl w:val="0"/>
          <w:numId w:val="14"/>
        </w:numPr>
        <w:spacing w:after="200"/>
      </w:pPr>
      <w:r w:rsidRPr="00E15DC6">
        <w:t>Use case ends</w:t>
      </w:r>
    </w:p>
    <w:p w14:paraId="2F1C988D" w14:textId="79648365" w:rsidR="004D0396" w:rsidRPr="00112741" w:rsidRDefault="004D0396" w:rsidP="004D0396">
      <w:pPr>
        <w:pStyle w:val="Heading2"/>
      </w:pPr>
      <w:r>
        <w:t>Relate</w:t>
      </w:r>
      <w:r w:rsidRPr="00112741">
        <w:t>d use cases</w:t>
      </w:r>
    </w:p>
    <w:p w14:paraId="518E3C56" w14:textId="3BCE3B91" w:rsidR="004D0396" w:rsidRPr="00112741" w:rsidRDefault="004D0396" w:rsidP="004D0396">
      <w:pPr>
        <w:pStyle w:val="ListParagraph"/>
        <w:numPr>
          <w:ilvl w:val="0"/>
          <w:numId w:val="16"/>
        </w:numPr>
        <w:spacing w:after="200"/>
      </w:pPr>
      <w:r w:rsidRPr="00112741">
        <w:t>Service agent reviews their work queue (UC004)</w:t>
      </w:r>
    </w:p>
    <w:p w14:paraId="58AD881B" w14:textId="4FF2DC8A" w:rsidR="004D0396" w:rsidRPr="00112741" w:rsidRDefault="004D0396" w:rsidP="004D0396">
      <w:pPr>
        <w:pStyle w:val="ListParagraph"/>
        <w:numPr>
          <w:ilvl w:val="0"/>
          <w:numId w:val="16"/>
        </w:numPr>
        <w:spacing w:after="200"/>
      </w:pPr>
      <w:r w:rsidRPr="00112741">
        <w:t xml:space="preserve">Service agent clicks on a related links (UC140) </w:t>
      </w:r>
    </w:p>
    <w:p w14:paraId="144B5DFC" w14:textId="3E34ACFE" w:rsidR="004D0396" w:rsidRPr="00112741" w:rsidRDefault="004D0396" w:rsidP="004D0396">
      <w:pPr>
        <w:pStyle w:val="ListParagraph"/>
        <w:numPr>
          <w:ilvl w:val="0"/>
          <w:numId w:val="16"/>
        </w:numPr>
        <w:spacing w:after="200"/>
      </w:pPr>
      <w:r w:rsidRPr="00112741">
        <w:t>Service agent reviews key performance metrics (UC142)</w:t>
      </w:r>
    </w:p>
    <w:p w14:paraId="2A614EC9" w14:textId="36C99CC1" w:rsidR="004D0396" w:rsidRPr="00112741" w:rsidRDefault="004D0396" w:rsidP="004D0396">
      <w:pPr>
        <w:pStyle w:val="ListParagraph"/>
        <w:numPr>
          <w:ilvl w:val="0"/>
          <w:numId w:val="16"/>
        </w:numPr>
        <w:spacing w:after="200"/>
      </w:pPr>
      <w:r w:rsidRPr="00112741">
        <w:t>Service agent updates their user profile information (UC141)</w:t>
      </w:r>
    </w:p>
    <w:p w14:paraId="72183E5F" w14:textId="7F028DCB" w:rsidR="004D0396" w:rsidRPr="00112741" w:rsidRDefault="004D0396" w:rsidP="004D0396">
      <w:pPr>
        <w:pStyle w:val="ListParagraph"/>
        <w:numPr>
          <w:ilvl w:val="0"/>
          <w:numId w:val="16"/>
        </w:numPr>
        <w:spacing w:after="200"/>
      </w:pPr>
      <w:r w:rsidRPr="00112741">
        <w:t>Service agent searches for a provider profile (UC143)</w:t>
      </w:r>
      <w:bookmarkStart w:id="0" w:name="_GoBack"/>
      <w:bookmarkEnd w:id="0"/>
    </w:p>
    <w:p w14:paraId="697C321C" w14:textId="24F3653B" w:rsidR="00725502" w:rsidRDefault="00725502" w:rsidP="00725502">
      <w:pPr>
        <w:pStyle w:val="ListParagraph"/>
        <w:numPr>
          <w:ilvl w:val="0"/>
          <w:numId w:val="16"/>
        </w:numPr>
      </w:pPr>
      <w:r>
        <w:t>Service agent release NPI</w:t>
      </w:r>
      <w:r>
        <w:t xml:space="preserve"> (UC084)</w:t>
      </w:r>
    </w:p>
    <w:p w14:paraId="585FACFC" w14:textId="0E818C83" w:rsidR="00725502" w:rsidRPr="00335580" w:rsidRDefault="00725502" w:rsidP="00725502">
      <w:pPr>
        <w:pStyle w:val="ListParagraph"/>
        <w:numPr>
          <w:ilvl w:val="0"/>
          <w:numId w:val="16"/>
        </w:numPr>
      </w:pPr>
      <w:r>
        <w:t>Service agent assigned application to provider enroller it was started on behalf of</w:t>
      </w:r>
      <w:r>
        <w:t xml:space="preserve"> (UC100)</w:t>
      </w:r>
    </w:p>
    <w:p w14:paraId="6FA55F97" w14:textId="77777777" w:rsidR="00725502" w:rsidRDefault="00725502" w:rsidP="00725502">
      <w:pPr>
        <w:pStyle w:val="ListParagraph"/>
        <w:numPr>
          <w:ilvl w:val="0"/>
          <w:numId w:val="16"/>
        </w:numPr>
        <w:spacing w:after="200"/>
      </w:pPr>
      <w:r w:rsidRPr="00335580">
        <w:rPr>
          <w:strike/>
        </w:rPr>
        <w:t>Service agent selects a provider profile to review (UC123)</w:t>
      </w:r>
      <w:r w:rsidRPr="00335580">
        <w:t xml:space="preserve"> [delete this use case]</w:t>
      </w:r>
    </w:p>
    <w:p w14:paraId="4A344029" w14:textId="77777777" w:rsidR="004D0396" w:rsidRPr="004D0396" w:rsidRDefault="004D0396" w:rsidP="004D0396"/>
    <w:p w14:paraId="4683BB35" w14:textId="419ADB12" w:rsidR="001F47A0" w:rsidRDefault="0011231F" w:rsidP="0011231F">
      <w:pPr>
        <w:pStyle w:val="Heading1"/>
        <w:rPr>
          <w:b w:val="0"/>
        </w:rPr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F6324" w:rsidRPr="00BF6324" w14:paraId="4683BB3A" w14:textId="77777777" w:rsidTr="004541EF">
        <w:trPr>
          <w:cantSplit/>
          <w:tblHeader/>
        </w:trPr>
        <w:tc>
          <w:tcPr>
            <w:tcW w:w="2394" w:type="dxa"/>
          </w:tcPr>
          <w:p w14:paraId="4683BB3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2394" w:type="dxa"/>
          </w:tcPr>
          <w:p w14:paraId="4683BB3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2394" w:type="dxa"/>
          </w:tcPr>
          <w:p w14:paraId="4683BB3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2394" w:type="dxa"/>
          </w:tcPr>
          <w:p w14:paraId="4683BB39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14:paraId="4683BB3F" w14:textId="77777777" w:rsidTr="004541EF">
        <w:trPr>
          <w:cantSplit/>
          <w:tblHeader/>
        </w:trPr>
        <w:tc>
          <w:tcPr>
            <w:tcW w:w="2394" w:type="dxa"/>
          </w:tcPr>
          <w:p w14:paraId="4683BB3B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C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D" w14:textId="77777777" w:rsidR="00BF6324" w:rsidRDefault="00BF6324" w:rsidP="001F47A0">
            <w:pPr>
              <w:spacing w:after="120"/>
              <w:rPr>
                <w:b/>
              </w:rPr>
            </w:pPr>
          </w:p>
        </w:tc>
        <w:tc>
          <w:tcPr>
            <w:tcW w:w="2394" w:type="dxa"/>
          </w:tcPr>
          <w:p w14:paraId="4683BB3E" w14:textId="77777777" w:rsidR="00BF6324" w:rsidRDefault="00BF6324" w:rsidP="001F47A0">
            <w:pPr>
              <w:spacing w:after="120"/>
              <w:rPr>
                <w:b/>
              </w:rPr>
            </w:pPr>
          </w:p>
        </w:tc>
      </w:tr>
    </w:tbl>
    <w:p w14:paraId="4683BB40" w14:textId="77777777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4541EF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2E16F" w14:textId="77777777" w:rsidR="007335A1" w:rsidRDefault="007335A1" w:rsidP="001F47A0">
      <w:pPr>
        <w:spacing w:line="240" w:lineRule="auto"/>
      </w:pPr>
      <w:r>
        <w:separator/>
      </w:r>
    </w:p>
  </w:endnote>
  <w:endnote w:type="continuationSeparator" w:id="0">
    <w:p w14:paraId="2FDDC874" w14:textId="77777777" w:rsidR="007335A1" w:rsidRDefault="007335A1" w:rsidP="001F47A0">
      <w:pPr>
        <w:spacing w:line="240" w:lineRule="auto"/>
      </w:pPr>
      <w:r>
        <w:continuationSeparator/>
      </w:r>
    </w:p>
  </w:endnote>
  <w:endnote w:type="continuationNotice" w:id="1">
    <w:p w14:paraId="0B8EACBE" w14:textId="77777777" w:rsidR="004F1361" w:rsidRDefault="004F136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3BB47" w14:textId="77777777" w:rsidR="007335A1" w:rsidRDefault="007335A1" w:rsidP="001F47A0">
    <w:pPr>
      <w:pStyle w:val="Footer"/>
      <w:pBdr>
        <w:bottom w:val="single" w:sz="6" w:space="1" w:color="auto"/>
      </w:pBdr>
      <w:jc w:val="center"/>
    </w:pPr>
  </w:p>
  <w:p w14:paraId="4683BB49" w14:textId="2DCD2E3F" w:rsidR="007335A1" w:rsidRDefault="007335A1" w:rsidP="005C693D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D153AB">
      <w:rPr>
        <w:noProof/>
      </w:rPr>
      <w:t>2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725502">
      <w:rPr>
        <w:noProof/>
      </w:rPr>
      <w:t>8/18/2015 4:12 PM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A2D77" w14:textId="77777777" w:rsidR="007335A1" w:rsidRDefault="007335A1" w:rsidP="001F47A0">
      <w:pPr>
        <w:spacing w:line="240" w:lineRule="auto"/>
      </w:pPr>
      <w:r>
        <w:separator/>
      </w:r>
    </w:p>
  </w:footnote>
  <w:footnote w:type="continuationSeparator" w:id="0">
    <w:p w14:paraId="7EF9E252" w14:textId="77777777" w:rsidR="007335A1" w:rsidRDefault="007335A1" w:rsidP="001F47A0">
      <w:pPr>
        <w:spacing w:line="240" w:lineRule="auto"/>
      </w:pPr>
      <w:r>
        <w:continuationSeparator/>
      </w:r>
    </w:p>
  </w:footnote>
  <w:footnote w:type="continuationNotice" w:id="1">
    <w:p w14:paraId="7C03C945" w14:textId="77777777" w:rsidR="004F1361" w:rsidRDefault="004F136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E5DD8" w14:textId="77777777" w:rsidR="007335A1" w:rsidRDefault="007335A1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4683BB45" w14:textId="3DDA1410" w:rsidR="007335A1" w:rsidRDefault="007335A1" w:rsidP="006D0401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4F1361">
      <w:rPr>
        <w:b/>
        <w:noProof/>
      </w:rPr>
      <w:t>Mid_Level_Service_Agent_Review</w:t>
    </w:r>
    <w:r w:rsidRPr="00BF6324">
      <w:rPr>
        <w:b/>
      </w:rPr>
      <w:fldChar w:fldCharType="end"/>
    </w:r>
  </w:p>
  <w:p w14:paraId="4683BB46" w14:textId="77777777" w:rsidR="007335A1" w:rsidRDefault="007335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866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745721"/>
    <w:multiLevelType w:val="hybridMultilevel"/>
    <w:tmpl w:val="81E0D78E"/>
    <w:lvl w:ilvl="0" w:tplc="D324B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874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9167E8"/>
    <w:multiLevelType w:val="hybridMultilevel"/>
    <w:tmpl w:val="6E74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217FA"/>
    <w:multiLevelType w:val="hybridMultilevel"/>
    <w:tmpl w:val="A2D68124"/>
    <w:lvl w:ilvl="0" w:tplc="45F8B1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E231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87053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9C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A10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EF3D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0227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B90ADC"/>
    <w:multiLevelType w:val="hybridMultilevel"/>
    <w:tmpl w:val="8FAA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D6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F364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982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A73C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453E87"/>
    <w:multiLevelType w:val="hybridMultilevel"/>
    <w:tmpl w:val="27C8A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14"/>
  </w:num>
  <w:num w:numId="6">
    <w:abstractNumId w:val="5"/>
  </w:num>
  <w:num w:numId="7">
    <w:abstractNumId w:val="7"/>
  </w:num>
  <w:num w:numId="8">
    <w:abstractNumId w:val="9"/>
  </w:num>
  <w:num w:numId="9">
    <w:abstractNumId w:val="11"/>
  </w:num>
  <w:num w:numId="10">
    <w:abstractNumId w:val="13"/>
  </w:num>
  <w:num w:numId="11">
    <w:abstractNumId w:val="12"/>
  </w:num>
  <w:num w:numId="12">
    <w:abstractNumId w:val="16"/>
  </w:num>
  <w:num w:numId="13">
    <w:abstractNumId w:val="0"/>
  </w:num>
  <w:num w:numId="14">
    <w:abstractNumId w:val="6"/>
  </w:num>
  <w:num w:numId="15">
    <w:abstractNumId w:val="10"/>
  </w:num>
  <w:num w:numId="16">
    <w:abstractNumId w:val="15"/>
  </w:num>
  <w:num w:numId="1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2C99"/>
    <w:rsid w:val="000072C9"/>
    <w:rsid w:val="00013F80"/>
    <w:rsid w:val="000306E2"/>
    <w:rsid w:val="00032338"/>
    <w:rsid w:val="000348CA"/>
    <w:rsid w:val="0004243B"/>
    <w:rsid w:val="00043502"/>
    <w:rsid w:val="00044997"/>
    <w:rsid w:val="00045FA3"/>
    <w:rsid w:val="000634B1"/>
    <w:rsid w:val="0006357C"/>
    <w:rsid w:val="00083D84"/>
    <w:rsid w:val="00087F04"/>
    <w:rsid w:val="000C539B"/>
    <w:rsid w:val="000D4868"/>
    <w:rsid w:val="000E2A6B"/>
    <w:rsid w:val="001006E1"/>
    <w:rsid w:val="0010660C"/>
    <w:rsid w:val="0011231F"/>
    <w:rsid w:val="00112741"/>
    <w:rsid w:val="001374CF"/>
    <w:rsid w:val="001507C3"/>
    <w:rsid w:val="001548CC"/>
    <w:rsid w:val="00183C34"/>
    <w:rsid w:val="001A3295"/>
    <w:rsid w:val="001A6575"/>
    <w:rsid w:val="001B0BE5"/>
    <w:rsid w:val="001C2C33"/>
    <w:rsid w:val="001D2664"/>
    <w:rsid w:val="001D3A08"/>
    <w:rsid w:val="001F47A0"/>
    <w:rsid w:val="00206DDA"/>
    <w:rsid w:val="00210D5C"/>
    <w:rsid w:val="00215F0C"/>
    <w:rsid w:val="00272A26"/>
    <w:rsid w:val="00295EBB"/>
    <w:rsid w:val="002C7914"/>
    <w:rsid w:val="002D011F"/>
    <w:rsid w:val="002E2DFC"/>
    <w:rsid w:val="002E7385"/>
    <w:rsid w:val="00323B7B"/>
    <w:rsid w:val="00335580"/>
    <w:rsid w:val="0035690F"/>
    <w:rsid w:val="00367317"/>
    <w:rsid w:val="0038243F"/>
    <w:rsid w:val="003825CC"/>
    <w:rsid w:val="003A1CD7"/>
    <w:rsid w:val="003B0C23"/>
    <w:rsid w:val="003C0062"/>
    <w:rsid w:val="003D46AD"/>
    <w:rsid w:val="003E5DB4"/>
    <w:rsid w:val="003F3B23"/>
    <w:rsid w:val="003F6889"/>
    <w:rsid w:val="00424F4F"/>
    <w:rsid w:val="00437C3D"/>
    <w:rsid w:val="00452C05"/>
    <w:rsid w:val="004541EF"/>
    <w:rsid w:val="00461EC1"/>
    <w:rsid w:val="00465AE6"/>
    <w:rsid w:val="00470BCF"/>
    <w:rsid w:val="004800D6"/>
    <w:rsid w:val="0048776F"/>
    <w:rsid w:val="00491F73"/>
    <w:rsid w:val="004D0396"/>
    <w:rsid w:val="004E31ED"/>
    <w:rsid w:val="004F0940"/>
    <w:rsid w:val="004F1361"/>
    <w:rsid w:val="004F34D1"/>
    <w:rsid w:val="00505BF5"/>
    <w:rsid w:val="00517E84"/>
    <w:rsid w:val="00523227"/>
    <w:rsid w:val="00556339"/>
    <w:rsid w:val="00560651"/>
    <w:rsid w:val="00565125"/>
    <w:rsid w:val="00582D84"/>
    <w:rsid w:val="0059581C"/>
    <w:rsid w:val="00596DF3"/>
    <w:rsid w:val="005B12CD"/>
    <w:rsid w:val="005B3284"/>
    <w:rsid w:val="005B62B2"/>
    <w:rsid w:val="005C660D"/>
    <w:rsid w:val="005C693D"/>
    <w:rsid w:val="005F0D7E"/>
    <w:rsid w:val="005F2491"/>
    <w:rsid w:val="0060747B"/>
    <w:rsid w:val="00631BAE"/>
    <w:rsid w:val="00632D80"/>
    <w:rsid w:val="0063489F"/>
    <w:rsid w:val="00640A3C"/>
    <w:rsid w:val="00642073"/>
    <w:rsid w:val="00644E45"/>
    <w:rsid w:val="00645907"/>
    <w:rsid w:val="0065707C"/>
    <w:rsid w:val="00664082"/>
    <w:rsid w:val="0066519A"/>
    <w:rsid w:val="00670F7E"/>
    <w:rsid w:val="00677B05"/>
    <w:rsid w:val="006A0430"/>
    <w:rsid w:val="006B58EC"/>
    <w:rsid w:val="006C2DE1"/>
    <w:rsid w:val="006D0401"/>
    <w:rsid w:val="006E3683"/>
    <w:rsid w:val="006F10C7"/>
    <w:rsid w:val="007032C7"/>
    <w:rsid w:val="00724661"/>
    <w:rsid w:val="00725502"/>
    <w:rsid w:val="00732A14"/>
    <w:rsid w:val="007335A1"/>
    <w:rsid w:val="00746576"/>
    <w:rsid w:val="007A0572"/>
    <w:rsid w:val="007A2526"/>
    <w:rsid w:val="007A6AF8"/>
    <w:rsid w:val="007B5638"/>
    <w:rsid w:val="007C79DC"/>
    <w:rsid w:val="007D4D4B"/>
    <w:rsid w:val="007F4338"/>
    <w:rsid w:val="00805022"/>
    <w:rsid w:val="00821249"/>
    <w:rsid w:val="00822977"/>
    <w:rsid w:val="00835C06"/>
    <w:rsid w:val="008506C2"/>
    <w:rsid w:val="00851904"/>
    <w:rsid w:val="00856553"/>
    <w:rsid w:val="00863911"/>
    <w:rsid w:val="00866498"/>
    <w:rsid w:val="00872ED6"/>
    <w:rsid w:val="008834B2"/>
    <w:rsid w:val="00891766"/>
    <w:rsid w:val="00893A2B"/>
    <w:rsid w:val="008A1B9A"/>
    <w:rsid w:val="008B7302"/>
    <w:rsid w:val="008E030A"/>
    <w:rsid w:val="008F2161"/>
    <w:rsid w:val="008F252C"/>
    <w:rsid w:val="008F7955"/>
    <w:rsid w:val="00904B1F"/>
    <w:rsid w:val="00966919"/>
    <w:rsid w:val="00970DC9"/>
    <w:rsid w:val="00976A9A"/>
    <w:rsid w:val="009A0770"/>
    <w:rsid w:val="009A11A9"/>
    <w:rsid w:val="009B2AB3"/>
    <w:rsid w:val="009B740F"/>
    <w:rsid w:val="009B7837"/>
    <w:rsid w:val="009C1C01"/>
    <w:rsid w:val="009C3353"/>
    <w:rsid w:val="009D5B38"/>
    <w:rsid w:val="009E7F82"/>
    <w:rsid w:val="00A26115"/>
    <w:rsid w:val="00A313A3"/>
    <w:rsid w:val="00A46B9A"/>
    <w:rsid w:val="00A82150"/>
    <w:rsid w:val="00AA4395"/>
    <w:rsid w:val="00AB0D27"/>
    <w:rsid w:val="00AC0E92"/>
    <w:rsid w:val="00AC55C6"/>
    <w:rsid w:val="00AC7218"/>
    <w:rsid w:val="00AE39F6"/>
    <w:rsid w:val="00AF662C"/>
    <w:rsid w:val="00B10E05"/>
    <w:rsid w:val="00B13C07"/>
    <w:rsid w:val="00B72205"/>
    <w:rsid w:val="00B77514"/>
    <w:rsid w:val="00B80E8B"/>
    <w:rsid w:val="00B83C34"/>
    <w:rsid w:val="00B9023A"/>
    <w:rsid w:val="00B95A42"/>
    <w:rsid w:val="00BA2595"/>
    <w:rsid w:val="00BA6BFC"/>
    <w:rsid w:val="00BC5904"/>
    <w:rsid w:val="00BD0E3C"/>
    <w:rsid w:val="00BE0047"/>
    <w:rsid w:val="00BF6324"/>
    <w:rsid w:val="00C10A82"/>
    <w:rsid w:val="00C10D34"/>
    <w:rsid w:val="00C11593"/>
    <w:rsid w:val="00C30B3F"/>
    <w:rsid w:val="00C63129"/>
    <w:rsid w:val="00C63D2F"/>
    <w:rsid w:val="00C815CC"/>
    <w:rsid w:val="00C8317D"/>
    <w:rsid w:val="00CA4C82"/>
    <w:rsid w:val="00CB3321"/>
    <w:rsid w:val="00CD4EA3"/>
    <w:rsid w:val="00CD59F0"/>
    <w:rsid w:val="00D153AB"/>
    <w:rsid w:val="00D42CF0"/>
    <w:rsid w:val="00DB1CE1"/>
    <w:rsid w:val="00DB29A6"/>
    <w:rsid w:val="00DB4C7B"/>
    <w:rsid w:val="00DB6969"/>
    <w:rsid w:val="00DF78AC"/>
    <w:rsid w:val="00E02794"/>
    <w:rsid w:val="00E07E86"/>
    <w:rsid w:val="00E15DC6"/>
    <w:rsid w:val="00E20CA1"/>
    <w:rsid w:val="00E2200B"/>
    <w:rsid w:val="00E24F1F"/>
    <w:rsid w:val="00E2530B"/>
    <w:rsid w:val="00E27A97"/>
    <w:rsid w:val="00E45FB3"/>
    <w:rsid w:val="00E46C05"/>
    <w:rsid w:val="00E723A2"/>
    <w:rsid w:val="00E83F2C"/>
    <w:rsid w:val="00E96DC6"/>
    <w:rsid w:val="00EA6BA6"/>
    <w:rsid w:val="00EB6217"/>
    <w:rsid w:val="00ED0AB8"/>
    <w:rsid w:val="00EF38F2"/>
    <w:rsid w:val="00EF434E"/>
    <w:rsid w:val="00F21D49"/>
    <w:rsid w:val="00F220C4"/>
    <w:rsid w:val="00F27330"/>
    <w:rsid w:val="00F30D47"/>
    <w:rsid w:val="00F31944"/>
    <w:rsid w:val="00F32775"/>
    <w:rsid w:val="00F37DFF"/>
    <w:rsid w:val="00F5648F"/>
    <w:rsid w:val="00F9084E"/>
    <w:rsid w:val="00FA1665"/>
    <w:rsid w:val="00FA2A22"/>
    <w:rsid w:val="00FB5903"/>
    <w:rsid w:val="00FC0292"/>
    <w:rsid w:val="00FC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BB19"/>
  <w15:docId w15:val="{EA49F435-19A2-4A81-B528-83B9F29D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E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4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D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2E2DFC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61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49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F5A72-7D02-4E59-938C-B39809709E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DD3955-2B7A-4715-A9F2-8357D8B8D3AE}">
  <ds:schemaRefs>
    <ds:schemaRef ds:uri="a2741f7e-cf52-4b71-b717-1a57b4501045"/>
    <ds:schemaRef ds:uri="8fb07803-c468-4910-8515-b6c9a57278a1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A4CF0C4-F67F-4C69-B52B-449769CA3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21A945-8173-4DF7-ADE6-889D057FCFF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4545A01-5A51-4715-9BC0-19247335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32</cp:revision>
  <cp:lastPrinted>2015-08-05T16:32:00Z</cp:lastPrinted>
  <dcterms:created xsi:type="dcterms:W3CDTF">2015-01-23T18:52:00Z</dcterms:created>
  <dcterms:modified xsi:type="dcterms:W3CDTF">2015-08-19T13:06:00Z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2000</vt:r8>
  </property>
  <property fmtid="{D5CDD505-2E9C-101B-9397-08002B2CF9AE}" pid="4" name="Application Type">
    <vt:lpwstr>Organization</vt:lpwstr>
  </property>
  <property fmtid="{D5CDD505-2E9C-101B-9397-08002B2CF9AE}" pid="5" name="Client">
    <vt:lpwstr>12822</vt:lpwstr>
  </property>
  <property fmtid="{D5CDD505-2E9C-101B-9397-08002B2CF9AE}" pid="6" name="Project">
    <vt:lpwstr>14569</vt:lpwstr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Business Areas">
    <vt:lpwstr>Do not search</vt:lpwstr>
  </property>
  <property fmtid="{D5CDD505-2E9C-101B-9397-08002B2CF9AE}" pid="10" name="Nominate">
    <vt:lpwstr>0</vt:lpwstr>
  </property>
  <property fmtid="{D5CDD505-2E9C-101B-9397-08002B2CF9AE}" pid="11" name="xd_Signature">
    <vt:lpwstr/>
  </property>
  <property fmtid="{D5CDD505-2E9C-101B-9397-08002B2CF9AE}" pid="12" name="xd_ProgID">
    <vt:lpwstr/>
  </property>
  <property fmtid="{D5CDD505-2E9C-101B-9397-08002B2CF9AE}" pid="13" name="Project (Long Name)0">
    <vt:lpwstr>14569</vt:lpwstr>
  </property>
  <property fmtid="{D5CDD505-2E9C-101B-9397-08002B2CF9AE}" pid="14" name="_Version">
    <vt:lpwstr/>
  </property>
  <property fmtid="{D5CDD505-2E9C-101B-9397-08002B2CF9AE}" pid="15" name="Project Artifact Type">
    <vt:lpwstr>49</vt:lpwstr>
  </property>
  <property fmtid="{D5CDD505-2E9C-101B-9397-08002B2CF9AE}" pid="16" name="Assigned To">
    <vt:lpwstr/>
  </property>
  <property fmtid="{D5CDD505-2E9C-101B-9397-08002B2CF9AE}" pid="17" name="Doc Type">
    <vt:lpwstr>Use Cases</vt:lpwstr>
  </property>
  <property fmtid="{D5CDD505-2E9C-101B-9397-08002B2CF9AE}" pid="18" name="TemplateUrl">
    <vt:lpwstr/>
  </property>
  <property fmtid="{D5CDD505-2E9C-101B-9397-08002B2CF9AE}" pid="19" name="Categories0">
    <vt:lpwstr>Business Analysis</vt:lpwstr>
  </property>
</Properties>
</file>