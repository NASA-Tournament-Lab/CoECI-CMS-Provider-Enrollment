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311973" w14:textId="11CE3B25" w:rsidR="00AB7768" w:rsidRPr="00AB7768" w:rsidRDefault="00AB7768" w:rsidP="00AC2B8D">
      <w:pPr>
        <w:pStyle w:val="Heading1"/>
        <w:tabs>
          <w:tab w:val="left" w:pos="1770"/>
        </w:tabs>
      </w:pPr>
      <w:r w:rsidRPr="00AB7768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65"/>
        <w:gridCol w:w="6660"/>
        <w:gridCol w:w="1330"/>
        <w:gridCol w:w="995"/>
      </w:tblGrid>
      <w:tr w:rsidR="00AB7768" w:rsidRPr="00BA2F60" w14:paraId="043DC174" w14:textId="77777777" w:rsidTr="00D57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" w:type="dxa"/>
          </w:tcPr>
          <w:p w14:paraId="67AA1303" w14:textId="77777777" w:rsidR="00AB7768" w:rsidRPr="00BA2F60" w:rsidRDefault="00AB7768" w:rsidP="00965004">
            <w:r w:rsidRPr="00BA2F60">
              <w:t>#</w:t>
            </w:r>
          </w:p>
        </w:tc>
        <w:tc>
          <w:tcPr>
            <w:tcW w:w="6861" w:type="dxa"/>
          </w:tcPr>
          <w:p w14:paraId="02A849D0" w14:textId="77777777" w:rsidR="00AB7768" w:rsidRPr="00BA2F60" w:rsidRDefault="00AB7768" w:rsidP="00965004">
            <w:r w:rsidRPr="00BA2F60">
              <w:t>Description</w:t>
            </w:r>
          </w:p>
        </w:tc>
        <w:tc>
          <w:tcPr>
            <w:tcW w:w="1344" w:type="dxa"/>
          </w:tcPr>
          <w:p w14:paraId="0D245D60" w14:textId="77777777" w:rsidR="00AB7768" w:rsidRPr="00BA2F60" w:rsidRDefault="00AB7768" w:rsidP="00965004">
            <w:r w:rsidRPr="00BA2F60">
              <w:t>Assigned To</w:t>
            </w:r>
          </w:p>
        </w:tc>
        <w:tc>
          <w:tcPr>
            <w:tcW w:w="1005" w:type="dxa"/>
          </w:tcPr>
          <w:p w14:paraId="471ED0D1" w14:textId="77777777" w:rsidR="00AB7768" w:rsidRPr="00BA2F60" w:rsidRDefault="00AB7768" w:rsidP="00965004">
            <w:r w:rsidRPr="00BA2F60">
              <w:t>Status</w:t>
            </w:r>
          </w:p>
        </w:tc>
      </w:tr>
      <w:tr w:rsidR="00AB7768" w:rsidRPr="00BA2F60" w14:paraId="36717D39" w14:textId="77777777" w:rsidTr="00D570E3">
        <w:tc>
          <w:tcPr>
            <w:tcW w:w="366" w:type="dxa"/>
          </w:tcPr>
          <w:p w14:paraId="50333A09" w14:textId="491A5B73" w:rsidR="00AB7768" w:rsidRPr="001C0550" w:rsidRDefault="00AB7768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58463C44" w14:textId="7D5BE2D7" w:rsidR="00AB7768" w:rsidRPr="007F1894" w:rsidRDefault="00AB7768" w:rsidP="001316FF"/>
        </w:tc>
        <w:tc>
          <w:tcPr>
            <w:tcW w:w="1344" w:type="dxa"/>
          </w:tcPr>
          <w:p w14:paraId="1982E41B" w14:textId="7BC928F5" w:rsidR="00AB7768" w:rsidRPr="00BA2F60" w:rsidRDefault="00AB7768" w:rsidP="00965004"/>
        </w:tc>
        <w:tc>
          <w:tcPr>
            <w:tcW w:w="1005" w:type="dxa"/>
          </w:tcPr>
          <w:p w14:paraId="4D75ACC2" w14:textId="4822E299" w:rsidR="00AB7768" w:rsidRPr="00DA5097" w:rsidRDefault="00AB7768" w:rsidP="00965004"/>
        </w:tc>
      </w:tr>
      <w:tr w:rsidR="0056138A" w:rsidRPr="00BA2F60" w14:paraId="3828C8FC" w14:textId="77777777" w:rsidTr="00D570E3">
        <w:tc>
          <w:tcPr>
            <w:tcW w:w="366" w:type="dxa"/>
          </w:tcPr>
          <w:p w14:paraId="73FE6FDA" w14:textId="5FC031C5" w:rsidR="0056138A" w:rsidRDefault="0056138A" w:rsidP="00965004">
            <w:pPr>
              <w:rPr>
                <w:i/>
              </w:rPr>
            </w:pPr>
          </w:p>
        </w:tc>
        <w:tc>
          <w:tcPr>
            <w:tcW w:w="6861" w:type="dxa"/>
          </w:tcPr>
          <w:p w14:paraId="0315F436" w14:textId="2BC5D66F" w:rsidR="0056138A" w:rsidRPr="008179B3" w:rsidRDefault="0056138A" w:rsidP="008179B3"/>
        </w:tc>
        <w:tc>
          <w:tcPr>
            <w:tcW w:w="1344" w:type="dxa"/>
          </w:tcPr>
          <w:p w14:paraId="7C467263" w14:textId="77777777" w:rsidR="0056138A" w:rsidRPr="00BA2F60" w:rsidRDefault="0056138A" w:rsidP="00965004"/>
        </w:tc>
        <w:tc>
          <w:tcPr>
            <w:tcW w:w="1005" w:type="dxa"/>
          </w:tcPr>
          <w:p w14:paraId="359F37B4" w14:textId="133322AC" w:rsidR="0056138A" w:rsidRDefault="0056138A" w:rsidP="00965004"/>
        </w:tc>
      </w:tr>
    </w:tbl>
    <w:p w14:paraId="2F39DD24" w14:textId="77777777" w:rsidR="00AB7768" w:rsidRDefault="00E20CA1" w:rsidP="00AB7768">
      <w:pPr>
        <w:pStyle w:val="Heading1"/>
      </w:pPr>
      <w:r w:rsidRPr="00AB7768">
        <w:t>Description</w:t>
      </w:r>
    </w:p>
    <w:p w14:paraId="6DD9C24A" w14:textId="41B6A39D" w:rsidR="001F47A0" w:rsidRDefault="00E20CA1" w:rsidP="001F47A0">
      <w:pPr>
        <w:spacing w:after="120"/>
      </w:pPr>
      <w:r>
        <w:t xml:space="preserve">This </w:t>
      </w:r>
      <w:r w:rsidR="00183C34">
        <w:t xml:space="preserve">use case describes </w:t>
      </w:r>
      <w:r w:rsidR="008179B3">
        <w:t xml:space="preserve">how a service agent or service administrator can </w:t>
      </w:r>
      <w:proofErr w:type="spellStart"/>
      <w:r w:rsidR="008179B3">
        <w:t>seach</w:t>
      </w:r>
      <w:proofErr w:type="spellEnd"/>
      <w:r w:rsidR="008179B3">
        <w:t xml:space="preserve"> for a</w:t>
      </w:r>
      <w:r w:rsidR="00862DAC">
        <w:t>ny</w:t>
      </w:r>
      <w:r w:rsidR="008179B3">
        <w:t xml:space="preserve"> </w:t>
      </w:r>
      <w:r w:rsidR="008179B3">
        <w:lastRenderedPageBreak/>
        <w:t xml:space="preserve">provider </w:t>
      </w:r>
      <w:r w:rsidR="00D7700D">
        <w:t>pro</w:t>
      </w:r>
      <w:r w:rsidR="008179B3">
        <w:t xml:space="preserve">file </w:t>
      </w:r>
      <w:r w:rsidR="000F3396">
        <w:t>saved in the portal</w:t>
      </w:r>
      <w:r w:rsidR="008179B3">
        <w:t>.</w:t>
      </w:r>
      <w:r w:rsidR="00D7700D">
        <w:t xml:space="preserve"> </w:t>
      </w:r>
    </w:p>
    <w:p w14:paraId="5459C9BC" w14:textId="3223402D" w:rsidR="00AB7768" w:rsidRDefault="001F47A0" w:rsidP="00AB7768">
      <w:pPr>
        <w:pStyle w:val="Heading1"/>
      </w:pPr>
      <w:r w:rsidRPr="00AB7768">
        <w:t>Primary actor(s)</w:t>
      </w:r>
      <w:r w:rsidR="008179B3">
        <w:t xml:space="preserve"> </w:t>
      </w:r>
    </w:p>
    <w:p w14:paraId="1B3A9999" w14:textId="0D61BDAA" w:rsidR="008179B3" w:rsidRPr="008179B3" w:rsidRDefault="008179B3" w:rsidP="008179B3">
      <w:r>
        <w:t>Service Agent, Service Administrator</w:t>
      </w:r>
    </w:p>
    <w:p w14:paraId="6DD9C24E" w14:textId="3AA43950" w:rsidR="001F47A0" w:rsidRPr="00AB7768" w:rsidRDefault="001F47A0" w:rsidP="00AB7768">
      <w:pPr>
        <w:pStyle w:val="Heading1"/>
      </w:pPr>
      <w:r w:rsidRPr="00AB7768">
        <w:lastRenderedPageBreak/>
        <w:t>Main flow:</w:t>
      </w:r>
      <w:r w:rsidR="005129BF">
        <w:t xml:space="preserve"> Search for</w:t>
      </w:r>
      <w:r w:rsidR="00671619" w:rsidRPr="00AB7768">
        <w:t xml:space="preserve"> </w:t>
      </w:r>
      <w:r w:rsidR="00D24C37">
        <w:t xml:space="preserve">provider </w:t>
      </w:r>
      <w:r w:rsidR="00D4686A">
        <w:t>profile</w:t>
      </w:r>
    </w:p>
    <w:p w14:paraId="79095793" w14:textId="77777777" w:rsidR="005044DF" w:rsidRDefault="005044DF" w:rsidP="005044DF">
      <w:pPr>
        <w:pStyle w:val="Heading2"/>
      </w:pPr>
      <w:r w:rsidRPr="00AB7768">
        <w:t>Precondition(s)</w:t>
      </w:r>
    </w:p>
    <w:p w14:paraId="7671A11A" w14:textId="0F92005D" w:rsidR="005044DF" w:rsidRPr="004C2705" w:rsidRDefault="006D73CD" w:rsidP="005044DF">
      <w:pPr>
        <w:pStyle w:val="ListParagraph"/>
        <w:numPr>
          <w:ilvl w:val="0"/>
          <w:numId w:val="29"/>
        </w:numPr>
      </w:pPr>
      <w:r>
        <w:t>SA is l</w:t>
      </w:r>
      <w:r w:rsidRPr="007765BE">
        <w:t>og</w:t>
      </w:r>
      <w:r w:rsidR="007765BE" w:rsidRPr="007765BE">
        <w:t>ged</w:t>
      </w:r>
      <w:r w:rsidRPr="007765BE">
        <w:rPr>
          <w:b/>
        </w:rPr>
        <w:t xml:space="preserve"> </w:t>
      </w:r>
      <w:r>
        <w:t>in</w:t>
      </w:r>
      <w:del w:id="0" w:author="Dezelske, Angie C" w:date="2015-08-10T12:58:00Z">
        <w:r w:rsidR="00862DAC" w:rsidDel="0031712E">
          <w:delText xml:space="preserve"> </w:delText>
        </w:r>
      </w:del>
      <w:r w:rsidR="00862DAC">
        <w:t>to the portal</w:t>
      </w:r>
    </w:p>
    <w:p w14:paraId="242E46AF" w14:textId="77777777" w:rsidR="00AB7768" w:rsidRPr="001F47A0" w:rsidRDefault="00AB7768" w:rsidP="00AB7768">
      <w:pPr>
        <w:pStyle w:val="Heading2"/>
        <w:rPr>
          <w:b w:val="0"/>
        </w:rPr>
      </w:pPr>
      <w:r>
        <w:lastRenderedPageBreak/>
        <w:t>Steps</w:t>
      </w:r>
    </w:p>
    <w:p w14:paraId="75E0715B" w14:textId="2F36F00B" w:rsidR="00D7700D" w:rsidRDefault="00D7700D" w:rsidP="0095239D">
      <w:pPr>
        <w:pStyle w:val="ListParagraph"/>
        <w:numPr>
          <w:ilvl w:val="0"/>
          <w:numId w:val="5"/>
        </w:numPr>
        <w:spacing w:after="200"/>
      </w:pPr>
      <w:r>
        <w:t xml:space="preserve">System displays a list of all the provider profiles in the portal for all statuses. </w:t>
      </w:r>
    </w:p>
    <w:p w14:paraId="38CBBDFA" w14:textId="7A0157BC" w:rsidR="00862DAC" w:rsidRDefault="00862DAC" w:rsidP="0095239D">
      <w:pPr>
        <w:pStyle w:val="ListParagraph"/>
        <w:numPr>
          <w:ilvl w:val="0"/>
          <w:numId w:val="5"/>
        </w:numPr>
        <w:spacing w:after="200"/>
      </w:pPr>
      <w:r>
        <w:lastRenderedPageBreak/>
        <w:t>System displays filter fields</w:t>
      </w:r>
    </w:p>
    <w:p w14:paraId="142F8FF2" w14:textId="5864051C" w:rsidR="000F3396" w:rsidRDefault="000F3396" w:rsidP="00727575">
      <w:pPr>
        <w:pStyle w:val="ListParagraph"/>
        <w:numPr>
          <w:ilvl w:val="0"/>
          <w:numId w:val="5"/>
        </w:numPr>
        <w:spacing w:after="200"/>
      </w:pPr>
      <w:r>
        <w:t>SA</w:t>
      </w:r>
      <w:r w:rsidR="00D7700D">
        <w:t xml:space="preserve"> </w:t>
      </w:r>
      <w:r>
        <w:t xml:space="preserve">invokes option to </w:t>
      </w:r>
      <w:r w:rsidR="00862DAC">
        <w:t xml:space="preserve">filter </w:t>
      </w:r>
      <w:r>
        <w:t>provider profiles</w:t>
      </w:r>
    </w:p>
    <w:p w14:paraId="4F673D3A" w14:textId="30F9B210" w:rsidR="00D24C37" w:rsidRDefault="000F3396" w:rsidP="00727575">
      <w:pPr>
        <w:pStyle w:val="ListParagraph"/>
        <w:numPr>
          <w:ilvl w:val="0"/>
          <w:numId w:val="5"/>
        </w:numPr>
        <w:spacing w:after="200"/>
      </w:pPr>
      <w:r>
        <w:t>S</w:t>
      </w:r>
      <w:r w:rsidR="00D24C37">
        <w:t xml:space="preserve">ystem displays </w:t>
      </w:r>
      <w:r w:rsidR="005129BF">
        <w:t xml:space="preserve">provider </w:t>
      </w:r>
      <w:r w:rsidR="005129BF">
        <w:lastRenderedPageBreak/>
        <w:t xml:space="preserve">profiles by </w:t>
      </w:r>
      <w:ins w:id="1" w:author="Dezelske, Angie C" w:date="2015-08-10T12:58:00Z">
        <w:r w:rsidR="0031712E">
          <w:t>fil</w:t>
        </w:r>
        <w:bookmarkStart w:id="2" w:name="_GoBack"/>
        <w:bookmarkEnd w:id="2"/>
        <w:r w:rsidR="0031712E">
          <w:t xml:space="preserve">ter </w:t>
        </w:r>
      </w:ins>
      <w:r w:rsidR="005129BF">
        <w:t>criteria</w:t>
      </w:r>
    </w:p>
    <w:p w14:paraId="7D400EC6" w14:textId="6D5A9E38" w:rsidR="005129BF" w:rsidRDefault="005129BF" w:rsidP="00727575">
      <w:pPr>
        <w:pStyle w:val="ListParagraph"/>
        <w:numPr>
          <w:ilvl w:val="0"/>
          <w:numId w:val="5"/>
        </w:numPr>
        <w:spacing w:after="200"/>
      </w:pPr>
      <w:r>
        <w:t xml:space="preserve">SA invokes option to select </w:t>
      </w:r>
      <w:r w:rsidR="00862DAC">
        <w:t xml:space="preserve">a </w:t>
      </w:r>
      <w:r>
        <w:t>provider profile</w:t>
      </w:r>
      <w:r w:rsidR="00862DAC">
        <w:t xml:space="preserve"> for review</w:t>
      </w:r>
      <w:r>
        <w:t>. See UC144</w:t>
      </w:r>
    </w:p>
    <w:p w14:paraId="6DD9C254" w14:textId="0B94C9FE" w:rsidR="00E20CA1" w:rsidRDefault="00CE5691" w:rsidP="00157719">
      <w:pPr>
        <w:pStyle w:val="ListParagraph"/>
        <w:numPr>
          <w:ilvl w:val="0"/>
          <w:numId w:val="5"/>
        </w:numPr>
        <w:spacing w:after="200"/>
      </w:pPr>
      <w:r>
        <w:t>Use case ends</w:t>
      </w:r>
    </w:p>
    <w:p w14:paraId="2D51427C" w14:textId="77777777" w:rsidR="008C3E7D" w:rsidRDefault="008C3E7D" w:rsidP="008C3E7D"/>
    <w:p w14:paraId="6E50C517" w14:textId="77777777" w:rsidR="0075133F" w:rsidRDefault="0075133F" w:rsidP="0075133F"/>
    <w:p w14:paraId="6DD9C274" w14:textId="4937798B" w:rsidR="001F47A0" w:rsidRDefault="001F47A0" w:rsidP="00D24C37">
      <w:pPr>
        <w:pStyle w:val="Heading1"/>
        <w:rPr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4"/>
        <w:gridCol w:w="1419"/>
        <w:gridCol w:w="1419"/>
        <w:gridCol w:w="5508"/>
      </w:tblGrid>
      <w:tr w:rsidR="00BF6324" w:rsidRPr="00BF6324" w14:paraId="6DD9C279" w14:textId="77777777" w:rsidTr="001316FF">
        <w:trPr>
          <w:cantSplit/>
          <w:tblHeader/>
        </w:trPr>
        <w:tc>
          <w:tcPr>
            <w:tcW w:w="1008" w:type="dxa"/>
          </w:tcPr>
          <w:p w14:paraId="6DD9C275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Version</w:t>
            </w:r>
          </w:p>
        </w:tc>
        <w:tc>
          <w:tcPr>
            <w:tcW w:w="1440" w:type="dxa"/>
          </w:tcPr>
          <w:p w14:paraId="6DD9C276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Date Revised</w:t>
            </w:r>
          </w:p>
        </w:tc>
        <w:tc>
          <w:tcPr>
            <w:tcW w:w="1440" w:type="dxa"/>
          </w:tcPr>
          <w:p w14:paraId="6DD9C277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Revised By</w:t>
            </w:r>
          </w:p>
        </w:tc>
        <w:tc>
          <w:tcPr>
            <w:tcW w:w="5688" w:type="dxa"/>
          </w:tcPr>
          <w:p w14:paraId="6DD9C278" w14:textId="77777777" w:rsidR="00BF6324" w:rsidRPr="00BF6324" w:rsidRDefault="00BF6324" w:rsidP="00BF6324">
            <w:pPr>
              <w:spacing w:after="120"/>
              <w:jc w:val="center"/>
            </w:pPr>
            <w:r w:rsidRPr="00BF6324">
              <w:t>Revisions</w:t>
            </w:r>
          </w:p>
        </w:tc>
      </w:tr>
      <w:tr w:rsidR="00BF6324" w:rsidRPr="002A1760" w14:paraId="6DD9C27E" w14:textId="77777777" w:rsidTr="001316FF">
        <w:trPr>
          <w:cantSplit/>
        </w:trPr>
        <w:tc>
          <w:tcPr>
            <w:tcW w:w="1008" w:type="dxa"/>
          </w:tcPr>
          <w:p w14:paraId="6DD9C27A" w14:textId="78FD1B21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B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1440" w:type="dxa"/>
          </w:tcPr>
          <w:p w14:paraId="6DD9C27C" w14:textId="77777777" w:rsidR="00BF6324" w:rsidRPr="002A1760" w:rsidRDefault="00BF6324" w:rsidP="001F47A0">
            <w:pPr>
              <w:spacing w:after="120"/>
            </w:pPr>
          </w:p>
        </w:tc>
        <w:tc>
          <w:tcPr>
            <w:tcW w:w="5688" w:type="dxa"/>
          </w:tcPr>
          <w:p w14:paraId="6DD9C27D" w14:textId="54C086B8" w:rsidR="00BF6324" w:rsidRPr="002A1760" w:rsidRDefault="00BF6324" w:rsidP="001F47A0">
            <w:pPr>
              <w:spacing w:after="120"/>
            </w:pPr>
          </w:p>
        </w:tc>
      </w:tr>
      <w:tr w:rsidR="002A1760" w:rsidRPr="002A1760" w14:paraId="181F62A2" w14:textId="77777777" w:rsidTr="001316FF">
        <w:trPr>
          <w:cantSplit/>
        </w:trPr>
        <w:tc>
          <w:tcPr>
            <w:tcW w:w="1008" w:type="dxa"/>
          </w:tcPr>
          <w:p w14:paraId="0D4C3533" w14:textId="79D88CC8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FA193D5" w14:textId="35FE5A3C" w:rsidR="002A1760" w:rsidRPr="002A1760" w:rsidRDefault="002A1760" w:rsidP="001F47A0">
            <w:pPr>
              <w:spacing w:after="120"/>
            </w:pPr>
          </w:p>
        </w:tc>
        <w:tc>
          <w:tcPr>
            <w:tcW w:w="1440" w:type="dxa"/>
          </w:tcPr>
          <w:p w14:paraId="34B135F6" w14:textId="1A792E9F" w:rsidR="002A1760" w:rsidRPr="002A1760" w:rsidRDefault="002A1760" w:rsidP="001F47A0">
            <w:pPr>
              <w:spacing w:after="120"/>
            </w:pPr>
          </w:p>
        </w:tc>
        <w:tc>
          <w:tcPr>
            <w:tcW w:w="5688" w:type="dxa"/>
          </w:tcPr>
          <w:p w14:paraId="0D6FE135" w14:textId="2106BC79" w:rsidR="002A1760" w:rsidRDefault="002A1760" w:rsidP="001F47A0">
            <w:pPr>
              <w:spacing w:after="120"/>
            </w:pPr>
          </w:p>
        </w:tc>
      </w:tr>
    </w:tbl>
    <w:p w14:paraId="6DD9C27F" w14:textId="176867A0" w:rsidR="00BF6324" w:rsidRPr="001F47A0" w:rsidRDefault="00BF6324" w:rsidP="001F47A0">
      <w:pPr>
        <w:spacing w:after="120"/>
        <w:rPr>
          <w:b/>
        </w:rPr>
      </w:pPr>
    </w:p>
    <w:sectPr w:rsidR="00BF6324" w:rsidRPr="001F47A0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75291" w14:textId="77777777" w:rsidR="00BC5A1E" w:rsidRDefault="00BC5A1E" w:rsidP="001F47A0">
      <w:pPr>
        <w:spacing w:line="240" w:lineRule="auto"/>
      </w:pPr>
      <w:r>
        <w:separator/>
      </w:r>
    </w:p>
  </w:endnote>
  <w:endnote w:type="continuationSeparator" w:id="0">
    <w:p w14:paraId="0CAA1D2D" w14:textId="77777777" w:rsidR="00BC5A1E" w:rsidRDefault="00BC5A1E" w:rsidP="001F4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D9C287" w14:textId="77777777" w:rsidR="001F47A0" w:rsidRDefault="001F47A0" w:rsidP="001F47A0">
    <w:pPr>
      <w:pStyle w:val="Footer"/>
      <w:pBdr>
        <w:bottom w:val="single" w:sz="6" w:space="1" w:color="auto"/>
      </w:pBdr>
      <w:jc w:val="center"/>
    </w:pPr>
  </w:p>
  <w:p w14:paraId="6DD9C289" w14:textId="6974DD9E" w:rsidR="001F47A0" w:rsidRDefault="00751EED" w:rsidP="00313240">
    <w:pPr>
      <w:pStyle w:val="Footer"/>
      <w:jc w:val="center"/>
    </w:pPr>
    <w:r>
      <w:tab/>
    </w:r>
    <w:r w:rsidR="001F47A0">
      <w:fldChar w:fldCharType="begin"/>
    </w:r>
    <w:r w:rsidR="001F47A0">
      <w:instrText xml:space="preserve"> PAGE  \* Arabic  \* MERGEFORMAT </w:instrText>
    </w:r>
    <w:r w:rsidR="001F47A0">
      <w:fldChar w:fldCharType="separate"/>
    </w:r>
    <w:r w:rsidR="007765BE">
      <w:rPr>
        <w:noProof/>
      </w:rPr>
      <w:t>1</w:t>
    </w:r>
    <w:r w:rsidR="001F47A0"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ins w:id="3" w:author="Pirri-Berres, Karen" w:date="2015-08-10T13:42:00Z">
      <w:r w:rsidR="007765BE">
        <w:rPr>
          <w:noProof/>
        </w:rPr>
        <w:t>8/10/2015 1:01 PM</w:t>
      </w:r>
    </w:ins>
    <w:del w:id="4" w:author="Pirri-Berres, Karen" w:date="2015-08-10T13:28:00Z">
      <w:r w:rsidR="0031712E" w:rsidDel="007765BE">
        <w:rPr>
          <w:noProof/>
        </w:rPr>
        <w:delText>8/10/2015 11:12 AM</w:delText>
      </w:r>
    </w:del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F938F" w14:textId="77777777" w:rsidR="00BC5A1E" w:rsidRDefault="00BC5A1E" w:rsidP="001F47A0">
      <w:pPr>
        <w:spacing w:line="240" w:lineRule="auto"/>
      </w:pPr>
      <w:r>
        <w:separator/>
      </w:r>
    </w:p>
  </w:footnote>
  <w:footnote w:type="continuationSeparator" w:id="0">
    <w:p w14:paraId="0FB4D81C" w14:textId="77777777" w:rsidR="00BC5A1E" w:rsidRDefault="00BC5A1E" w:rsidP="001F47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DD8D44" w14:textId="77777777" w:rsidR="008179B3" w:rsidRDefault="0045026C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MPSE Project</w:t>
    </w:r>
  </w:p>
  <w:p w14:paraId="714E5A26" w14:textId="59205327" w:rsidR="000210EA" w:rsidRDefault="008179B3" w:rsidP="00313240">
    <w:pPr>
      <w:pStyle w:val="Header"/>
      <w:pBdr>
        <w:bottom w:val="single" w:sz="6" w:space="1" w:color="auto"/>
      </w:pBdr>
      <w:rPr>
        <w:b/>
      </w:rPr>
    </w:pPr>
    <w:r>
      <w:rPr>
        <w:b/>
      </w:rPr>
      <w:t>UC143_SA_Search_Provider_Profile</w:t>
    </w:r>
    <w:r w:rsidR="00313240">
      <w:rPr>
        <w:b/>
      </w:rPr>
      <w:tab/>
    </w:r>
    <w:r w:rsidR="00313240"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8049C"/>
    <w:multiLevelType w:val="hybridMultilevel"/>
    <w:tmpl w:val="A6908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B59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820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9E4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6BF04C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8537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2B13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56444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C905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06E567B"/>
    <w:multiLevelType w:val="multilevel"/>
    <w:tmpl w:val="A9BCFF7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83D58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E913D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86714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C513D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CE00D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DB05884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6" w15:restartNumberingAfterBreak="0">
    <w:nsid w:val="3F473DD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F7067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2783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3BB1F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E65D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ABD7CF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F0B0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05C2958"/>
    <w:multiLevelType w:val="hybridMultilevel"/>
    <w:tmpl w:val="A156EB4E"/>
    <w:lvl w:ilvl="0" w:tplc="0638E646"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1101E5E"/>
    <w:multiLevelType w:val="hybridMultilevel"/>
    <w:tmpl w:val="3A008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D0A37"/>
    <w:multiLevelType w:val="hybridMultilevel"/>
    <w:tmpl w:val="072430F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35876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F8A60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6D78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72064EB"/>
    <w:multiLevelType w:val="hybridMultilevel"/>
    <w:tmpl w:val="4F003050"/>
    <w:lvl w:ilvl="0" w:tplc="FAC61C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5760BB"/>
    <w:multiLevelType w:val="hybridMultilevel"/>
    <w:tmpl w:val="81C2757C"/>
    <w:lvl w:ilvl="0" w:tplc="AE020DD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19"/>
  </w:num>
  <w:num w:numId="3">
    <w:abstractNumId w:val="25"/>
  </w:num>
  <w:num w:numId="4">
    <w:abstractNumId w:val="10"/>
  </w:num>
  <w:num w:numId="5">
    <w:abstractNumId w:val="15"/>
  </w:num>
  <w:num w:numId="6">
    <w:abstractNumId w:val="11"/>
  </w:num>
  <w:num w:numId="7">
    <w:abstractNumId w:val="21"/>
  </w:num>
  <w:num w:numId="8">
    <w:abstractNumId w:val="14"/>
  </w:num>
  <w:num w:numId="9">
    <w:abstractNumId w:val="30"/>
  </w:num>
  <w:num w:numId="10">
    <w:abstractNumId w:val="29"/>
  </w:num>
  <w:num w:numId="11">
    <w:abstractNumId w:val="4"/>
  </w:num>
  <w:num w:numId="12">
    <w:abstractNumId w:val="2"/>
  </w:num>
  <w:num w:numId="13">
    <w:abstractNumId w:val="9"/>
  </w:num>
  <w:num w:numId="14">
    <w:abstractNumId w:val="22"/>
  </w:num>
  <w:num w:numId="15">
    <w:abstractNumId w:val="16"/>
  </w:num>
  <w:num w:numId="16">
    <w:abstractNumId w:val="17"/>
  </w:num>
  <w:num w:numId="17">
    <w:abstractNumId w:val="26"/>
  </w:num>
  <w:num w:numId="18">
    <w:abstractNumId w:val="12"/>
  </w:num>
  <w:num w:numId="19">
    <w:abstractNumId w:val="3"/>
  </w:num>
  <w:num w:numId="20">
    <w:abstractNumId w:val="5"/>
  </w:num>
  <w:num w:numId="21">
    <w:abstractNumId w:val="8"/>
  </w:num>
  <w:num w:numId="22">
    <w:abstractNumId w:val="24"/>
  </w:num>
  <w:num w:numId="23">
    <w:abstractNumId w:val="1"/>
  </w:num>
  <w:num w:numId="24">
    <w:abstractNumId w:val="6"/>
  </w:num>
  <w:num w:numId="25">
    <w:abstractNumId w:val="20"/>
  </w:num>
  <w:num w:numId="26">
    <w:abstractNumId w:val="18"/>
  </w:num>
  <w:num w:numId="27">
    <w:abstractNumId w:val="27"/>
  </w:num>
  <w:num w:numId="28">
    <w:abstractNumId w:val="13"/>
  </w:num>
  <w:num w:numId="29">
    <w:abstractNumId w:val="7"/>
  </w:num>
  <w:num w:numId="30">
    <w:abstractNumId w:val="23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ezelske, Angie C">
    <w15:presenceInfo w15:providerId="None" w15:userId="Dezelske, Angie C"/>
  </w15:person>
  <w15:person w15:author="Pirri-Berres, Karen">
    <w15:presenceInfo w15:providerId="AD" w15:userId="S-1-5-21-79331101-957628765-1238779560-22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hideSpellingErrors/>
  <w:hideGrammaticalErrors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914"/>
    <w:rsid w:val="000011A4"/>
    <w:rsid w:val="000210EA"/>
    <w:rsid w:val="000A0279"/>
    <w:rsid w:val="000D6C17"/>
    <w:rsid w:val="000F3396"/>
    <w:rsid w:val="00117A0C"/>
    <w:rsid w:val="001316FF"/>
    <w:rsid w:val="00157719"/>
    <w:rsid w:val="00160679"/>
    <w:rsid w:val="00183C34"/>
    <w:rsid w:val="001856DD"/>
    <w:rsid w:val="001D05B8"/>
    <w:rsid w:val="001F47A0"/>
    <w:rsid w:val="002A1760"/>
    <w:rsid w:val="002C7914"/>
    <w:rsid w:val="0030503B"/>
    <w:rsid w:val="00313240"/>
    <w:rsid w:val="0031712E"/>
    <w:rsid w:val="00330A8B"/>
    <w:rsid w:val="003E2B78"/>
    <w:rsid w:val="003E5DB4"/>
    <w:rsid w:val="003E607F"/>
    <w:rsid w:val="003F3B23"/>
    <w:rsid w:val="003F4FCB"/>
    <w:rsid w:val="004159F7"/>
    <w:rsid w:val="0042499D"/>
    <w:rsid w:val="0045026C"/>
    <w:rsid w:val="00451682"/>
    <w:rsid w:val="00464092"/>
    <w:rsid w:val="004652A4"/>
    <w:rsid w:val="004800D6"/>
    <w:rsid w:val="00485919"/>
    <w:rsid w:val="0048776F"/>
    <w:rsid w:val="00497155"/>
    <w:rsid w:val="004A3D78"/>
    <w:rsid w:val="004C2705"/>
    <w:rsid w:val="004C76D4"/>
    <w:rsid w:val="005044DF"/>
    <w:rsid w:val="005129BF"/>
    <w:rsid w:val="00520037"/>
    <w:rsid w:val="00524BAB"/>
    <w:rsid w:val="00541181"/>
    <w:rsid w:val="0056138A"/>
    <w:rsid w:val="00593F3D"/>
    <w:rsid w:val="005B62B2"/>
    <w:rsid w:val="005D032F"/>
    <w:rsid w:val="005E3BF4"/>
    <w:rsid w:val="006026F9"/>
    <w:rsid w:val="00625519"/>
    <w:rsid w:val="0063489F"/>
    <w:rsid w:val="00637D41"/>
    <w:rsid w:val="00640A3C"/>
    <w:rsid w:val="006605FB"/>
    <w:rsid w:val="00670F7E"/>
    <w:rsid w:val="00671619"/>
    <w:rsid w:val="00695D53"/>
    <w:rsid w:val="006C2DE1"/>
    <w:rsid w:val="006C714F"/>
    <w:rsid w:val="006D0401"/>
    <w:rsid w:val="006D2968"/>
    <w:rsid w:val="006D73CD"/>
    <w:rsid w:val="007019E7"/>
    <w:rsid w:val="00727575"/>
    <w:rsid w:val="007367ED"/>
    <w:rsid w:val="0075133F"/>
    <w:rsid w:val="00751EED"/>
    <w:rsid w:val="007740AC"/>
    <w:rsid w:val="007765BE"/>
    <w:rsid w:val="00783014"/>
    <w:rsid w:val="00783CE0"/>
    <w:rsid w:val="00792431"/>
    <w:rsid w:val="00816A3B"/>
    <w:rsid w:val="008179B3"/>
    <w:rsid w:val="008312E4"/>
    <w:rsid w:val="00844FE0"/>
    <w:rsid w:val="00850523"/>
    <w:rsid w:val="00860ADC"/>
    <w:rsid w:val="00862DAC"/>
    <w:rsid w:val="00871D28"/>
    <w:rsid w:val="0088141E"/>
    <w:rsid w:val="00893A2B"/>
    <w:rsid w:val="00893C4C"/>
    <w:rsid w:val="008C3E7D"/>
    <w:rsid w:val="008D4A61"/>
    <w:rsid w:val="00904B1F"/>
    <w:rsid w:val="009637B9"/>
    <w:rsid w:val="0097025E"/>
    <w:rsid w:val="009B2AB3"/>
    <w:rsid w:val="009B7994"/>
    <w:rsid w:val="009B7E10"/>
    <w:rsid w:val="00A07EA0"/>
    <w:rsid w:val="00A76768"/>
    <w:rsid w:val="00AB7768"/>
    <w:rsid w:val="00AC2B8D"/>
    <w:rsid w:val="00B13C07"/>
    <w:rsid w:val="00B31097"/>
    <w:rsid w:val="00B40D80"/>
    <w:rsid w:val="00B4636F"/>
    <w:rsid w:val="00B54FAB"/>
    <w:rsid w:val="00B66071"/>
    <w:rsid w:val="00B83C34"/>
    <w:rsid w:val="00BA7918"/>
    <w:rsid w:val="00BB4AA7"/>
    <w:rsid w:val="00BC5A1E"/>
    <w:rsid w:val="00BF5AA0"/>
    <w:rsid w:val="00BF6324"/>
    <w:rsid w:val="00C10D34"/>
    <w:rsid w:val="00C13E2E"/>
    <w:rsid w:val="00C378DD"/>
    <w:rsid w:val="00C40A80"/>
    <w:rsid w:val="00C53676"/>
    <w:rsid w:val="00C800BD"/>
    <w:rsid w:val="00C86BE2"/>
    <w:rsid w:val="00CA336C"/>
    <w:rsid w:val="00CA4C82"/>
    <w:rsid w:val="00CE5691"/>
    <w:rsid w:val="00CE723E"/>
    <w:rsid w:val="00D16605"/>
    <w:rsid w:val="00D24C37"/>
    <w:rsid w:val="00D27884"/>
    <w:rsid w:val="00D4686A"/>
    <w:rsid w:val="00D570E3"/>
    <w:rsid w:val="00D7700D"/>
    <w:rsid w:val="00D87740"/>
    <w:rsid w:val="00D939A1"/>
    <w:rsid w:val="00D9503C"/>
    <w:rsid w:val="00DA581F"/>
    <w:rsid w:val="00DB456D"/>
    <w:rsid w:val="00DB4FFA"/>
    <w:rsid w:val="00DF6756"/>
    <w:rsid w:val="00E20CA1"/>
    <w:rsid w:val="00E24B43"/>
    <w:rsid w:val="00E333D2"/>
    <w:rsid w:val="00E51D67"/>
    <w:rsid w:val="00E6324F"/>
    <w:rsid w:val="00EA6542"/>
    <w:rsid w:val="00EB203E"/>
    <w:rsid w:val="00EE542F"/>
    <w:rsid w:val="00EF434E"/>
    <w:rsid w:val="00F21D49"/>
    <w:rsid w:val="00F47513"/>
    <w:rsid w:val="00F571A3"/>
    <w:rsid w:val="00F6247A"/>
    <w:rsid w:val="00F65F2C"/>
    <w:rsid w:val="00F6643C"/>
    <w:rsid w:val="00F7653B"/>
    <w:rsid w:val="00FF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6DD9C249"/>
  <w15:docId w15:val="{3F1EF1AF-F043-4292-87CD-E57D2D1CA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768"/>
  </w:style>
  <w:style w:type="paragraph" w:styleId="Heading1">
    <w:name w:val="heading 1"/>
    <w:basedOn w:val="Normal"/>
    <w:next w:val="Normal"/>
    <w:link w:val="Heading1Char"/>
    <w:uiPriority w:val="9"/>
    <w:qFormat/>
    <w:rsid w:val="00AB77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76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76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76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76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76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76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76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76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7768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B77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7830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0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0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0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014"/>
    <w:rPr>
      <w:b/>
      <w:bCs/>
      <w:sz w:val="20"/>
      <w:szCs w:val="20"/>
    </w:rPr>
  </w:style>
  <w:style w:type="table" w:customStyle="1" w:styleId="TableDHS">
    <w:name w:val="Table DHS"/>
    <w:basedOn w:val="TableGrid"/>
    <w:uiPriority w:val="99"/>
    <w:rsid w:val="00AB7768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7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76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76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76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76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76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76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77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77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7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77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uiPriority w:val="22"/>
    <w:qFormat/>
    <w:rsid w:val="00AB7768"/>
    <w:rPr>
      <w:b/>
      <w:bCs/>
    </w:rPr>
  </w:style>
  <w:style w:type="character" w:styleId="Emphasis">
    <w:name w:val="Emphasis"/>
    <w:uiPriority w:val="20"/>
    <w:qFormat/>
    <w:rsid w:val="00AB7768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AB7768"/>
    <w:pPr>
      <w:spacing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B776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B776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76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768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AB7768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AB7768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AB7768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AB776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AB776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B776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B776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B7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1/relationships/people" Target="peop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</Value>
    </Use_x0020_Case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1B2F05-6F4B-4D63-910A-7C52DF19C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B1B472C-7602-44D0-B8D6-3E32D80F3138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21B062B5-7AA3-4D13-9C04-E97FC0712DBC}">
  <ds:schemaRefs>
    <ds:schemaRef ds:uri="http://schemas.microsoft.com/office/2006/metadata/properties"/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a2741f7e-cf52-4b71-b717-1a57b4501045"/>
    <ds:schemaRef ds:uri="8fb07803-c468-4910-8515-b6c9a57278a1"/>
  </ds:schemaRefs>
</ds:datastoreItem>
</file>

<file path=customXml/itemProps4.xml><?xml version="1.0" encoding="utf-8"?>
<ds:datastoreItem xmlns:ds="http://schemas.openxmlformats.org/officeDocument/2006/customXml" ds:itemID="{A19A526E-F16E-49AE-AA70-7643FA1AB03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B1430124-BBD8-415B-A5E5-1AF79749F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Marsh, David</dc:creator>
  <cp:keywords/>
  <dc:description/>
  <cp:lastModifiedBy>Pirri-Berres, Karen</cp:lastModifiedBy>
  <cp:revision>5</cp:revision>
  <cp:lastPrinted>2015-08-10T18:30:00Z</cp:lastPrinted>
  <dcterms:created xsi:type="dcterms:W3CDTF">2015-07-29T20:14:00Z</dcterms:created>
  <dcterms:modified xsi:type="dcterms:W3CDTF">2015-08-10T18:44:00Z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1700</vt:r8>
  </property>
  <property fmtid="{D5CDD505-2E9C-101B-9397-08002B2CF9AE}" pid="4" name="Application Type">
    <vt:lpwstr>Common</vt:lpwstr>
  </property>
</Properties>
</file>