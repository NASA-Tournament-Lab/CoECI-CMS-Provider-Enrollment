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22F81" w14:textId="77777777" w:rsidR="004958C8" w:rsidRDefault="001F47A0" w:rsidP="001F47A0">
      <w:pPr>
        <w:spacing w:after="120"/>
      </w:pPr>
      <w:r w:rsidRPr="001F47A0">
        <w:rPr>
          <w:b/>
        </w:rPr>
        <w:t>Use case name:</w:t>
      </w:r>
      <w:r w:rsidR="00E20CA1">
        <w:t xml:space="preserve"> </w:t>
      </w:r>
      <w:r w:rsidR="00983566">
        <w:t>UC140 SA Related Links</w:t>
      </w:r>
    </w:p>
    <w:p w14:paraId="6DD9C24A" w14:textId="69D6261F" w:rsidR="001F47A0" w:rsidRDefault="00E20CA1" w:rsidP="001F47A0">
      <w:pPr>
        <w:spacing w:after="120"/>
      </w:pPr>
      <w:r>
        <w:rPr>
          <w:b/>
        </w:rPr>
        <w:t>Description</w:t>
      </w:r>
      <w:r w:rsidR="001F47A0" w:rsidRPr="001F47A0">
        <w:rPr>
          <w:b/>
        </w:rPr>
        <w:t>:</w:t>
      </w:r>
      <w:r>
        <w:t xml:space="preserve"> </w:t>
      </w:r>
      <w:r w:rsidR="00983566">
        <w:t>This use case describes the provider</w:t>
      </w:r>
      <w:r w:rsidR="009B0D7F">
        <w:t xml:space="preserve"> Services</w:t>
      </w:r>
      <w:r w:rsidR="00983566">
        <w:t xml:space="preserve"> related links that need to be </w:t>
      </w:r>
      <w:r w:rsidR="00F66F5F">
        <w:t xml:space="preserve">displayed for the </w:t>
      </w:r>
      <w:r w:rsidR="00FE07C5">
        <w:t>Service Agent</w:t>
      </w:r>
      <w:r w:rsidR="00F6736A" w:rsidRPr="00F6736A">
        <w:rPr>
          <w:szCs w:val="20"/>
        </w:rPr>
        <w:t xml:space="preserve"> </w:t>
      </w:r>
      <w:r w:rsidR="00FE07C5">
        <w:rPr>
          <w:szCs w:val="20"/>
        </w:rPr>
        <w:t>and Service</w:t>
      </w:r>
      <w:r w:rsidR="00563255">
        <w:rPr>
          <w:szCs w:val="20"/>
        </w:rPr>
        <w:t xml:space="preserve"> Administrator </w:t>
      </w:r>
      <w:r w:rsidR="00F66F5F">
        <w:rPr>
          <w:szCs w:val="20"/>
        </w:rPr>
        <w:t xml:space="preserve">to </w:t>
      </w:r>
      <w:r w:rsidR="006B7F42">
        <w:rPr>
          <w:szCs w:val="20"/>
        </w:rPr>
        <w:t>navigate from one application to another</w:t>
      </w:r>
    </w:p>
    <w:p w14:paraId="6DD9C24B" w14:textId="253B07FE" w:rsidR="001F47A0" w:rsidRDefault="001F47A0" w:rsidP="001F47A0">
      <w:pPr>
        <w:spacing w:after="120"/>
      </w:pPr>
      <w:r w:rsidRPr="001F47A0">
        <w:rPr>
          <w:b/>
        </w:rPr>
        <w:t>Primary actor(s):</w:t>
      </w:r>
      <w:r w:rsidR="00E20CA1">
        <w:t xml:space="preserve"> </w:t>
      </w:r>
      <w:r w:rsidR="005B730E">
        <w:t>Service Agent</w:t>
      </w:r>
      <w:r w:rsidR="002644EE">
        <w:t>, Service Administrator</w:t>
      </w:r>
    </w:p>
    <w:p w14:paraId="6DD9C24C" w14:textId="66FCD3F4" w:rsidR="001F47A0" w:rsidRPr="001F47A0" w:rsidRDefault="001F47A0" w:rsidP="00BF6324">
      <w:pPr>
        <w:tabs>
          <w:tab w:val="left" w:pos="3585"/>
        </w:tabs>
        <w:spacing w:after="120"/>
        <w:rPr>
          <w:b/>
        </w:rPr>
      </w:pPr>
      <w:r w:rsidRPr="001F47A0">
        <w:rPr>
          <w:b/>
        </w:rPr>
        <w:lastRenderedPageBreak/>
        <w:t>Precondition(s):</w:t>
      </w:r>
      <w:r w:rsidR="004E27F3">
        <w:rPr>
          <w:b/>
        </w:rPr>
        <w:t xml:space="preserve"> </w:t>
      </w:r>
      <w:r w:rsidR="002644EE">
        <w:t xml:space="preserve">Service Agent or Service </w:t>
      </w:r>
      <w:r w:rsidR="00B51D4F">
        <w:t>Administrator are</w:t>
      </w:r>
      <w:r w:rsidR="002644EE">
        <w:t xml:space="preserve"> registered</w:t>
      </w:r>
      <w:r w:rsidR="00BF6324">
        <w:rPr>
          <w:b/>
        </w:rPr>
        <w:tab/>
      </w:r>
    </w:p>
    <w:p w14:paraId="746A13FC" w14:textId="1E501CB5" w:rsidR="005B730E" w:rsidRDefault="005B730E" w:rsidP="005B730E">
      <w:pPr>
        <w:spacing w:after="200"/>
        <w:rPr>
          <w:b/>
          <w:szCs w:val="20"/>
        </w:rPr>
      </w:pPr>
      <w:r w:rsidRPr="005B730E">
        <w:rPr>
          <w:b/>
          <w:szCs w:val="20"/>
        </w:rPr>
        <w:t>Main flow:</w:t>
      </w:r>
      <w:r w:rsidR="00011ED8">
        <w:rPr>
          <w:b/>
          <w:szCs w:val="20"/>
        </w:rPr>
        <w:t xml:space="preserve"> </w:t>
      </w:r>
      <w:r w:rsidR="00F6736A" w:rsidRPr="00F6736A">
        <w:rPr>
          <w:szCs w:val="20"/>
        </w:rPr>
        <w:t xml:space="preserve">display </w:t>
      </w:r>
      <w:r w:rsidR="009B0D7F">
        <w:rPr>
          <w:szCs w:val="20"/>
        </w:rPr>
        <w:t>provider services links</w:t>
      </w:r>
    </w:p>
    <w:p w14:paraId="16282D89" w14:textId="4CF742B3" w:rsidR="0013025F" w:rsidRPr="009B0D7F" w:rsidRDefault="0013025F" w:rsidP="00C8414F">
      <w:pPr>
        <w:pStyle w:val="ListParagraph"/>
        <w:numPr>
          <w:ilvl w:val="0"/>
          <w:numId w:val="21"/>
        </w:numPr>
        <w:spacing w:after="200"/>
        <w:rPr>
          <w:b/>
          <w:szCs w:val="20"/>
        </w:rPr>
      </w:pPr>
      <w:r>
        <w:rPr>
          <w:szCs w:val="20"/>
        </w:rPr>
        <w:t>System displays</w:t>
      </w:r>
      <w:r w:rsidR="00983566">
        <w:rPr>
          <w:szCs w:val="20"/>
        </w:rPr>
        <w:t xml:space="preserve"> </w:t>
      </w:r>
      <w:r w:rsidR="009B0D7F">
        <w:rPr>
          <w:szCs w:val="20"/>
        </w:rPr>
        <w:t xml:space="preserve">the following </w:t>
      </w:r>
      <w:r w:rsidR="004958C8">
        <w:rPr>
          <w:szCs w:val="20"/>
        </w:rPr>
        <w:t>related links.</w:t>
      </w:r>
      <w:bookmarkStart w:id="0" w:name="_GoBack"/>
      <w:bookmarkEnd w:id="0"/>
    </w:p>
    <w:p w14:paraId="401CD90E" w14:textId="28A94842" w:rsidR="009B0D7F" w:rsidRDefault="009B0D7F" w:rsidP="009B0D7F">
      <w:pPr>
        <w:pStyle w:val="ListParagraph"/>
        <w:numPr>
          <w:ilvl w:val="1"/>
          <w:numId w:val="28"/>
        </w:numPr>
        <w:spacing w:after="200"/>
        <w:rPr>
          <w:szCs w:val="20"/>
        </w:rPr>
      </w:pPr>
      <w:r>
        <w:rPr>
          <w:szCs w:val="20"/>
        </w:rPr>
        <w:t>PE SharePoint Site</w:t>
      </w:r>
    </w:p>
    <w:p w14:paraId="14F92ED6" w14:textId="77777777" w:rsidR="009B0D7F" w:rsidRDefault="009B0D7F" w:rsidP="009B0D7F">
      <w:pPr>
        <w:pStyle w:val="ListParagraph"/>
        <w:numPr>
          <w:ilvl w:val="1"/>
          <w:numId w:val="28"/>
        </w:numPr>
        <w:spacing w:line="240" w:lineRule="auto"/>
        <w:contextualSpacing w:val="0"/>
      </w:pPr>
      <w:r>
        <w:t>MHCP Enrolled Provider Manual</w:t>
      </w:r>
    </w:p>
    <w:p w14:paraId="63CC9B80" w14:textId="77777777" w:rsidR="009B0D7F" w:rsidRDefault="009B0D7F" w:rsidP="009B0D7F">
      <w:pPr>
        <w:pStyle w:val="ListParagraph"/>
        <w:numPr>
          <w:ilvl w:val="1"/>
          <w:numId w:val="28"/>
        </w:numPr>
        <w:spacing w:line="240" w:lineRule="auto"/>
        <w:contextualSpacing w:val="0"/>
      </w:pPr>
      <w:r>
        <w:t>Fee Payment Verification Site</w:t>
      </w:r>
    </w:p>
    <w:p w14:paraId="5AA30CD1" w14:textId="77777777" w:rsidR="009B0D7F" w:rsidRDefault="009B0D7F" w:rsidP="009B0D7F">
      <w:pPr>
        <w:pStyle w:val="ListParagraph"/>
        <w:numPr>
          <w:ilvl w:val="1"/>
          <w:numId w:val="28"/>
        </w:numPr>
        <w:spacing w:line="240" w:lineRule="auto"/>
        <w:contextualSpacing w:val="0"/>
      </w:pPr>
      <w:r>
        <w:t>MHCP Provider Website</w:t>
      </w:r>
    </w:p>
    <w:p w14:paraId="75420F10" w14:textId="18A82C67" w:rsidR="0013025F" w:rsidRPr="0013025F" w:rsidRDefault="0013025F" w:rsidP="00C8414F">
      <w:pPr>
        <w:pStyle w:val="ListParagraph"/>
        <w:numPr>
          <w:ilvl w:val="0"/>
          <w:numId w:val="21"/>
        </w:numPr>
        <w:spacing w:after="200"/>
        <w:rPr>
          <w:b/>
          <w:szCs w:val="20"/>
        </w:rPr>
      </w:pPr>
      <w:r>
        <w:rPr>
          <w:szCs w:val="20"/>
        </w:rPr>
        <w:lastRenderedPageBreak/>
        <w:t xml:space="preserve">User invokes option to </w:t>
      </w:r>
      <w:r w:rsidR="00F6736A">
        <w:rPr>
          <w:szCs w:val="20"/>
        </w:rPr>
        <w:t xml:space="preserve">select link </w:t>
      </w:r>
    </w:p>
    <w:p w14:paraId="55C548DD" w14:textId="13290580" w:rsidR="0013025F" w:rsidRPr="0013025F" w:rsidRDefault="0013025F" w:rsidP="00C8414F">
      <w:pPr>
        <w:pStyle w:val="ListParagraph"/>
        <w:numPr>
          <w:ilvl w:val="0"/>
          <w:numId w:val="21"/>
        </w:numPr>
        <w:spacing w:after="200"/>
        <w:rPr>
          <w:b/>
          <w:szCs w:val="20"/>
        </w:rPr>
      </w:pPr>
      <w:r>
        <w:rPr>
          <w:szCs w:val="20"/>
        </w:rPr>
        <w:t xml:space="preserve">System </w:t>
      </w:r>
      <w:r w:rsidR="00F6736A">
        <w:rPr>
          <w:szCs w:val="20"/>
        </w:rPr>
        <w:t>takes you to the website connected to the link</w:t>
      </w:r>
      <w:r w:rsidR="00C06F88">
        <w:rPr>
          <w:szCs w:val="20"/>
        </w:rPr>
        <w:t xml:space="preserve"> </w:t>
      </w:r>
      <w:r w:rsidR="009B0D7F">
        <w:rPr>
          <w:szCs w:val="20"/>
        </w:rPr>
        <w:t>in a new window</w:t>
      </w:r>
    </w:p>
    <w:p w14:paraId="0C89194F" w14:textId="54578349" w:rsidR="0013025F" w:rsidRPr="00F6736A" w:rsidRDefault="0013025F" w:rsidP="00C8414F">
      <w:pPr>
        <w:pStyle w:val="ListParagraph"/>
        <w:numPr>
          <w:ilvl w:val="0"/>
          <w:numId w:val="21"/>
        </w:numPr>
        <w:spacing w:after="200"/>
        <w:rPr>
          <w:b/>
          <w:szCs w:val="20"/>
        </w:rPr>
      </w:pPr>
      <w:r>
        <w:rPr>
          <w:szCs w:val="20"/>
        </w:rPr>
        <w:t>Use</w:t>
      </w:r>
      <w:r w:rsidR="00F6736A">
        <w:rPr>
          <w:szCs w:val="20"/>
        </w:rPr>
        <w:t xml:space="preserve"> case ends</w:t>
      </w:r>
    </w:p>
    <w:p w14:paraId="6DD9C272" w14:textId="77777777" w:rsidR="001F47A0" w:rsidRPr="001F47A0" w:rsidRDefault="001F47A0" w:rsidP="001F47A0">
      <w:pPr>
        <w:spacing w:after="120"/>
        <w:rPr>
          <w:b/>
        </w:rPr>
      </w:pPr>
      <w:r w:rsidRPr="001F47A0">
        <w:rPr>
          <w:b/>
        </w:rPr>
        <w:t>Issues:</w:t>
      </w:r>
    </w:p>
    <w:p w14:paraId="6DD9C274" w14:textId="77777777" w:rsidR="001F47A0" w:rsidRDefault="001F47A0" w:rsidP="001F47A0">
      <w:pPr>
        <w:spacing w:after="120"/>
        <w:rPr>
          <w:b/>
        </w:rPr>
      </w:pPr>
      <w:r w:rsidRPr="001F47A0">
        <w:rPr>
          <w:b/>
        </w:rPr>
        <w:t>Change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41"/>
        <w:gridCol w:w="2334"/>
        <w:gridCol w:w="2340"/>
      </w:tblGrid>
      <w:tr w:rsidR="00BF6324" w:rsidRPr="00BF6324" w14:paraId="6DD9C279" w14:textId="77777777" w:rsidTr="00BF6324">
        <w:tc>
          <w:tcPr>
            <w:tcW w:w="2394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6DD9C27E" w14:textId="77777777" w:rsidTr="00BF6324">
        <w:tc>
          <w:tcPr>
            <w:tcW w:w="2394" w:type="dxa"/>
          </w:tcPr>
          <w:p w14:paraId="6DD9C27A" w14:textId="05A66552" w:rsidR="00BF6324" w:rsidRDefault="009B0D7F" w:rsidP="001F47A0">
            <w:pPr>
              <w:spacing w:after="120"/>
              <w:rPr>
                <w:b/>
              </w:rPr>
            </w:pPr>
            <w:r>
              <w:rPr>
                <w:b/>
              </w:rPr>
              <w:t xml:space="preserve">2 </w:t>
            </w:r>
          </w:p>
        </w:tc>
        <w:tc>
          <w:tcPr>
            <w:tcW w:w="2394" w:type="dxa"/>
          </w:tcPr>
          <w:p w14:paraId="6DD9C27B" w14:textId="5B89A7BF" w:rsidR="00BF6324" w:rsidRDefault="009B0D7F" w:rsidP="001F47A0">
            <w:pPr>
              <w:spacing w:after="120"/>
              <w:rPr>
                <w:b/>
              </w:rPr>
            </w:pPr>
            <w:r>
              <w:rPr>
                <w:b/>
              </w:rPr>
              <w:t>08/25/15</w:t>
            </w:r>
          </w:p>
        </w:tc>
        <w:tc>
          <w:tcPr>
            <w:tcW w:w="2394" w:type="dxa"/>
          </w:tcPr>
          <w:p w14:paraId="6DD9C27C" w14:textId="631F8149" w:rsidR="00BF6324" w:rsidRDefault="009B0D7F" w:rsidP="001F47A0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Kpb</w:t>
            </w:r>
            <w:proofErr w:type="spellEnd"/>
          </w:p>
        </w:tc>
        <w:tc>
          <w:tcPr>
            <w:tcW w:w="2394" w:type="dxa"/>
          </w:tcPr>
          <w:p w14:paraId="6DD9C27D" w14:textId="5CAEB0AC" w:rsidR="00BF6324" w:rsidRDefault="009B0D7F" w:rsidP="001F47A0">
            <w:pPr>
              <w:spacing w:after="120"/>
              <w:rPr>
                <w:b/>
              </w:rPr>
            </w:pPr>
            <w:r>
              <w:rPr>
                <w:b/>
              </w:rPr>
              <w:t>Added links to display to UC and updated changes made by Angie.</w:t>
            </w:r>
          </w:p>
        </w:tc>
      </w:tr>
    </w:tbl>
    <w:p w14:paraId="6DD9C27F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50FCC" w14:textId="77777777" w:rsidR="001D52A0" w:rsidRDefault="001D52A0" w:rsidP="001F47A0">
      <w:pPr>
        <w:spacing w:line="240" w:lineRule="auto"/>
      </w:pPr>
      <w:r>
        <w:separator/>
      </w:r>
    </w:p>
  </w:endnote>
  <w:endnote w:type="continuationSeparator" w:id="0">
    <w:p w14:paraId="797F4BE4" w14:textId="77777777" w:rsidR="001D52A0" w:rsidRDefault="001D52A0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8" w14:textId="464BAE36" w:rsidR="001F47A0" w:rsidRDefault="003C5EDC" w:rsidP="003C5EDC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E21937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E21937">
      <w:rPr>
        <w:noProof/>
      </w:rPr>
      <w:t>8/26/2015 4:53 PM</w:t>
    </w:r>
    <w:r>
      <w:fldChar w:fldCharType="end"/>
    </w:r>
  </w:p>
  <w:p w14:paraId="6DD9C289" w14:textId="77777777" w:rsidR="001F47A0" w:rsidRDefault="001F4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37EB4" w14:textId="77777777" w:rsidR="001D52A0" w:rsidRDefault="001D52A0" w:rsidP="001F47A0">
      <w:pPr>
        <w:spacing w:line="240" w:lineRule="auto"/>
      </w:pPr>
      <w:r>
        <w:separator/>
      </w:r>
    </w:p>
  </w:footnote>
  <w:footnote w:type="continuationSeparator" w:id="0">
    <w:p w14:paraId="33989046" w14:textId="77777777" w:rsidR="001D52A0" w:rsidRDefault="001D52A0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4" w14:textId="77777777" w:rsidR="0045026C" w:rsidRDefault="0045026C" w:rsidP="006D0401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6DD9C286" w14:textId="0BB20675" w:rsidR="001F47A0" w:rsidRDefault="004E27F3" w:rsidP="004E27F3">
    <w:pPr>
      <w:pStyle w:val="Header"/>
      <w:pBdr>
        <w:bottom w:val="single" w:sz="6" w:space="1" w:color="auto"/>
      </w:pBdr>
    </w:pPr>
    <w:r>
      <w:rPr>
        <w:b/>
      </w:rPr>
      <w:t>UC</w:t>
    </w:r>
    <w:r w:rsidR="00983566">
      <w:rPr>
        <w:b/>
      </w:rPr>
      <w:t>140</w:t>
    </w:r>
    <w:r>
      <w:rPr>
        <w:b/>
      </w:rPr>
      <w:t>_</w:t>
    </w:r>
    <w:r w:rsidR="001F47A0" w:rsidRPr="00BF6324">
      <w:rPr>
        <w:b/>
      </w:rPr>
      <w:fldChar w:fldCharType="begin"/>
    </w:r>
    <w:r w:rsidR="001F47A0" w:rsidRPr="00BF6324">
      <w:rPr>
        <w:b/>
      </w:rPr>
      <w:instrText xml:space="preserve"> FILENAME   \* MERGEFORMAT </w:instrText>
    </w:r>
    <w:r w:rsidR="001F47A0" w:rsidRPr="00BF6324">
      <w:rPr>
        <w:b/>
      </w:rPr>
      <w:fldChar w:fldCharType="separate"/>
    </w:r>
    <w:r w:rsidR="003C5EDC">
      <w:rPr>
        <w:b/>
        <w:noProof/>
      </w:rPr>
      <w:t>SA_</w:t>
    </w:r>
    <w:r w:rsidR="00983566">
      <w:rPr>
        <w:b/>
        <w:noProof/>
      </w:rPr>
      <w:t>Related_</w:t>
    </w:r>
    <w:r w:rsidR="00E8279D">
      <w:rPr>
        <w:b/>
        <w:noProof/>
      </w:rPr>
      <w:t>L</w:t>
    </w:r>
    <w:r w:rsidR="00983566">
      <w:rPr>
        <w:b/>
        <w:noProof/>
      </w:rPr>
      <w:t>inks</w:t>
    </w:r>
    <w:r w:rsidR="001F47A0" w:rsidRPr="00BF6324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6C7A"/>
    <w:multiLevelType w:val="multilevel"/>
    <w:tmpl w:val="8FF8B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D858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B5371D"/>
    <w:multiLevelType w:val="hybridMultilevel"/>
    <w:tmpl w:val="F114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CD0EF6"/>
    <w:multiLevelType w:val="hybridMultilevel"/>
    <w:tmpl w:val="539E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85165"/>
    <w:multiLevelType w:val="hybridMultilevel"/>
    <w:tmpl w:val="08C2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BB3F6E"/>
    <w:multiLevelType w:val="hybridMultilevel"/>
    <w:tmpl w:val="1FF8A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14718"/>
    <w:multiLevelType w:val="hybridMultilevel"/>
    <w:tmpl w:val="548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18"/>
  </w:num>
  <w:num w:numId="4">
    <w:abstractNumId w:val="7"/>
  </w:num>
  <w:num w:numId="5">
    <w:abstractNumId w:val="12"/>
  </w:num>
  <w:num w:numId="6">
    <w:abstractNumId w:val="8"/>
  </w:num>
  <w:num w:numId="7">
    <w:abstractNumId w:val="16"/>
  </w:num>
  <w:num w:numId="8">
    <w:abstractNumId w:val="11"/>
  </w:num>
  <w:num w:numId="9">
    <w:abstractNumId w:val="26"/>
  </w:num>
  <w:num w:numId="10">
    <w:abstractNumId w:val="25"/>
  </w:num>
  <w:num w:numId="11">
    <w:abstractNumId w:val="3"/>
  </w:num>
  <w:num w:numId="12">
    <w:abstractNumId w:val="1"/>
  </w:num>
  <w:num w:numId="13">
    <w:abstractNumId w:val="6"/>
  </w:num>
  <w:num w:numId="14">
    <w:abstractNumId w:val="17"/>
  </w:num>
  <w:num w:numId="15">
    <w:abstractNumId w:val="13"/>
  </w:num>
  <w:num w:numId="16">
    <w:abstractNumId w:val="14"/>
  </w:num>
  <w:num w:numId="17">
    <w:abstractNumId w:val="21"/>
  </w:num>
  <w:num w:numId="18">
    <w:abstractNumId w:val="10"/>
  </w:num>
  <w:num w:numId="19">
    <w:abstractNumId w:val="2"/>
  </w:num>
  <w:num w:numId="20">
    <w:abstractNumId w:val="4"/>
  </w:num>
  <w:num w:numId="21">
    <w:abstractNumId w:val="20"/>
  </w:num>
  <w:num w:numId="22">
    <w:abstractNumId w:val="22"/>
  </w:num>
  <w:num w:numId="23">
    <w:abstractNumId w:val="9"/>
  </w:num>
  <w:num w:numId="24">
    <w:abstractNumId w:val="23"/>
  </w:num>
  <w:num w:numId="25">
    <w:abstractNumId w:val="19"/>
  </w:num>
  <w:num w:numId="26">
    <w:abstractNumId w:val="19"/>
  </w:num>
  <w:num w:numId="27">
    <w:abstractNumId w:val="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11ED8"/>
    <w:rsid w:val="00022496"/>
    <w:rsid w:val="000D6C17"/>
    <w:rsid w:val="00117A0C"/>
    <w:rsid w:val="0013025F"/>
    <w:rsid w:val="00183C34"/>
    <w:rsid w:val="00194668"/>
    <w:rsid w:val="001D05B8"/>
    <w:rsid w:val="001D52A0"/>
    <w:rsid w:val="001F47A0"/>
    <w:rsid w:val="002644EE"/>
    <w:rsid w:val="002C7914"/>
    <w:rsid w:val="003C5EDC"/>
    <w:rsid w:val="003E5DB4"/>
    <w:rsid w:val="003E607F"/>
    <w:rsid w:val="003F3B23"/>
    <w:rsid w:val="0045026C"/>
    <w:rsid w:val="00451682"/>
    <w:rsid w:val="004800D6"/>
    <w:rsid w:val="0048776F"/>
    <w:rsid w:val="004958C8"/>
    <w:rsid w:val="004E27F3"/>
    <w:rsid w:val="00507E1F"/>
    <w:rsid w:val="00563255"/>
    <w:rsid w:val="00593F3D"/>
    <w:rsid w:val="005B62B2"/>
    <w:rsid w:val="005B730E"/>
    <w:rsid w:val="005D032F"/>
    <w:rsid w:val="005E3BF4"/>
    <w:rsid w:val="005E6E82"/>
    <w:rsid w:val="00631ECB"/>
    <w:rsid w:val="0063489F"/>
    <w:rsid w:val="00640A3C"/>
    <w:rsid w:val="00670F7E"/>
    <w:rsid w:val="00671619"/>
    <w:rsid w:val="00695D53"/>
    <w:rsid w:val="006B7F42"/>
    <w:rsid w:val="006C2DE1"/>
    <w:rsid w:val="006D0401"/>
    <w:rsid w:val="00727575"/>
    <w:rsid w:val="00735C0D"/>
    <w:rsid w:val="007367ED"/>
    <w:rsid w:val="00792431"/>
    <w:rsid w:val="00816A3B"/>
    <w:rsid w:val="008312E4"/>
    <w:rsid w:val="00844FE0"/>
    <w:rsid w:val="00860ADC"/>
    <w:rsid w:val="00871D28"/>
    <w:rsid w:val="00893A2B"/>
    <w:rsid w:val="0090184B"/>
    <w:rsid w:val="00904B1F"/>
    <w:rsid w:val="00946176"/>
    <w:rsid w:val="00983566"/>
    <w:rsid w:val="009B0D7F"/>
    <w:rsid w:val="009B2AB3"/>
    <w:rsid w:val="00A76768"/>
    <w:rsid w:val="00B13C07"/>
    <w:rsid w:val="00B4636F"/>
    <w:rsid w:val="00B51D4F"/>
    <w:rsid w:val="00B54FAB"/>
    <w:rsid w:val="00B66071"/>
    <w:rsid w:val="00B83C34"/>
    <w:rsid w:val="00BA7918"/>
    <w:rsid w:val="00BB4AA7"/>
    <w:rsid w:val="00BF6324"/>
    <w:rsid w:val="00C06F88"/>
    <w:rsid w:val="00C10D34"/>
    <w:rsid w:val="00C8414F"/>
    <w:rsid w:val="00CA4C82"/>
    <w:rsid w:val="00CB291B"/>
    <w:rsid w:val="00CE723E"/>
    <w:rsid w:val="00D16605"/>
    <w:rsid w:val="00DF6756"/>
    <w:rsid w:val="00E20CA1"/>
    <w:rsid w:val="00E21937"/>
    <w:rsid w:val="00E333D2"/>
    <w:rsid w:val="00E8279D"/>
    <w:rsid w:val="00EA6542"/>
    <w:rsid w:val="00EF434E"/>
    <w:rsid w:val="00F21D49"/>
    <w:rsid w:val="00F571A3"/>
    <w:rsid w:val="00F65F2C"/>
    <w:rsid w:val="00F66F5F"/>
    <w:rsid w:val="00F6736A"/>
    <w:rsid w:val="00FE07C5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DD9C249"/>
  <w15:docId w15:val="{E3612706-6CDD-454B-A48E-3739B730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71D28"/>
    <w:pPr>
      <w:keepNext/>
      <w:spacing w:before="120" w:after="120" w:line="240" w:lineRule="auto"/>
      <w:outlineLvl w:val="1"/>
    </w:pPr>
    <w:rPr>
      <w:rFonts w:ascii="Verdana" w:eastAsia="Arial Unicode MS" w:hAnsi="Verdana" w:cs="Arial"/>
      <w:b/>
      <w:iCs/>
      <w:color w:val="80808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71D28"/>
    <w:rPr>
      <w:rFonts w:ascii="Verdana" w:eastAsia="Arial Unicode MS" w:hAnsi="Verdana" w:cs="Arial"/>
      <w:b/>
      <w:iCs/>
      <w:color w:val="80808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3DB77-5506-4125-AA38-71AC04744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1B062B5-7AA3-4D13-9C04-E97FC0712DBC}">
  <ds:schemaRefs>
    <ds:schemaRef ds:uri="http://www.w3.org/XML/1998/namespace"/>
    <ds:schemaRef ds:uri="http://purl.org/dc/terms/"/>
    <ds:schemaRef ds:uri="http://schemas.openxmlformats.org/package/2006/metadata/core-properties"/>
    <ds:schemaRef ds:uri="8fb07803-c468-4910-8515-b6c9a57278a1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a2741f7e-cf52-4b71-b717-1a57b4501045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940946C2-5D62-4C01-9DDF-7E7B03A0E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17</cp:revision>
  <cp:lastPrinted>2014-11-10T14:39:00Z</cp:lastPrinted>
  <dcterms:created xsi:type="dcterms:W3CDTF">2015-07-07T19:56:00Z</dcterms:created>
  <dcterms:modified xsi:type="dcterms:W3CDTF">2015-09-01T13:10:00Z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2200</vt:r8>
  </property>
  <property fmtid="{D5CDD505-2E9C-101B-9397-08002B2CF9AE}" pid="4" name="Application Type">
    <vt:lpwstr>Common</vt:lpwstr>
  </property>
</Properties>
</file>