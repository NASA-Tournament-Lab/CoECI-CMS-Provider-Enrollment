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5A1B8" w14:textId="256B22DF" w:rsidR="008F4D62" w:rsidRDefault="001F47A0" w:rsidP="001F47A0">
      <w:pPr>
        <w:spacing w:after="120"/>
        <w:rPr>
          <w:b/>
        </w:rPr>
      </w:pPr>
      <w:r w:rsidRPr="001F47A0">
        <w:rPr>
          <w:b/>
        </w:rPr>
        <w:t>Use case name:</w:t>
      </w:r>
      <w:r w:rsidR="00E20CA1">
        <w:t xml:space="preserve"> </w:t>
      </w:r>
      <w:r w:rsidR="00F62903">
        <w:rPr>
          <w:b/>
        </w:rPr>
        <w:t>UC139_</w:t>
      </w:r>
      <w:r w:rsidR="00F62903" w:rsidRPr="00BF6324">
        <w:rPr>
          <w:b/>
        </w:rPr>
        <w:fldChar w:fldCharType="begin"/>
      </w:r>
      <w:r w:rsidR="00F62903" w:rsidRPr="00BF6324">
        <w:rPr>
          <w:b/>
        </w:rPr>
        <w:instrText xml:space="preserve"> FILENAME   \* MERGEFORMAT </w:instrText>
      </w:r>
      <w:r w:rsidR="00F62903" w:rsidRPr="00BF6324">
        <w:rPr>
          <w:b/>
        </w:rPr>
        <w:fldChar w:fldCharType="separate"/>
      </w:r>
      <w:r w:rsidR="00F62903">
        <w:rPr>
          <w:b/>
          <w:noProof/>
        </w:rPr>
        <w:t>SA_</w:t>
      </w:r>
      <w:r w:rsidR="008F4D62">
        <w:rPr>
          <w:b/>
          <w:noProof/>
        </w:rPr>
        <w:t>Manage_</w:t>
      </w:r>
      <w:r w:rsidR="00B41E63">
        <w:rPr>
          <w:b/>
          <w:noProof/>
        </w:rPr>
        <w:t>Pending_</w:t>
      </w:r>
      <w:r w:rsidR="008F4D62">
        <w:rPr>
          <w:b/>
          <w:noProof/>
        </w:rPr>
        <w:t>Provider_Profile</w:t>
      </w:r>
      <w:r w:rsidR="00F62903" w:rsidRPr="00BF6324">
        <w:rPr>
          <w:b/>
        </w:rPr>
        <w:fldChar w:fldCharType="end"/>
      </w:r>
    </w:p>
    <w:p w14:paraId="6DD9C24A" w14:textId="7C4B27B8" w:rsidR="001F47A0" w:rsidRDefault="00E20CA1" w:rsidP="001F47A0">
      <w:pPr>
        <w:spacing w:after="120"/>
      </w:pPr>
      <w:r>
        <w:rPr>
          <w:b/>
        </w:rPr>
        <w:t>Description</w:t>
      </w:r>
      <w:r w:rsidR="001F47A0" w:rsidRPr="001F47A0">
        <w:rPr>
          <w:b/>
        </w:rPr>
        <w:t>:</w:t>
      </w:r>
      <w:r>
        <w:t xml:space="preserve"> This </w:t>
      </w:r>
      <w:r w:rsidR="00183C34">
        <w:t>use case describes</w:t>
      </w:r>
      <w:r w:rsidR="00E8763E">
        <w:t xml:space="preserve"> </w:t>
      </w:r>
      <w:r w:rsidR="00625711">
        <w:t xml:space="preserve">how the Service Agent or Administrator can </w:t>
      </w:r>
      <w:bookmarkStart w:id="0" w:name="_GoBack"/>
      <w:bookmarkEnd w:id="0"/>
      <w:r w:rsidR="002412AA">
        <w:t>view pending</w:t>
      </w:r>
      <w:r w:rsidR="00EF258A">
        <w:t xml:space="preserve"> </w:t>
      </w:r>
      <w:r w:rsidR="00D84C82" w:rsidRPr="00D84C82">
        <w:rPr>
          <w:u w:val="single"/>
        </w:rPr>
        <w:t>provider</w:t>
      </w:r>
      <w:r w:rsidR="00625711" w:rsidRPr="00D84C82">
        <w:rPr>
          <w:u w:val="single"/>
        </w:rPr>
        <w:t xml:space="preserve"> profile</w:t>
      </w:r>
      <w:r w:rsidR="00602181">
        <w:rPr>
          <w:u w:val="single"/>
        </w:rPr>
        <w:t>s</w:t>
      </w:r>
      <w:r w:rsidR="00625711" w:rsidRPr="00D84C82">
        <w:rPr>
          <w:u w:val="single"/>
        </w:rPr>
        <w:t>.</w:t>
      </w:r>
      <w:r w:rsidR="00625711">
        <w:t xml:space="preserve"> </w:t>
      </w:r>
    </w:p>
    <w:p w14:paraId="6DD9C24B" w14:textId="66A0A989" w:rsidR="001F47A0" w:rsidRDefault="001F47A0" w:rsidP="001F47A0">
      <w:pPr>
        <w:spacing w:after="120"/>
      </w:pPr>
      <w:r w:rsidRPr="001F47A0">
        <w:rPr>
          <w:b/>
        </w:rPr>
        <w:t>Primary actor(s):</w:t>
      </w:r>
      <w:r w:rsidR="00E20CA1">
        <w:t xml:space="preserve"> </w:t>
      </w:r>
      <w:r w:rsidR="005B730E">
        <w:t>Service Agent</w:t>
      </w:r>
      <w:r w:rsidR="00625711">
        <w:t>, Service Administrator</w:t>
      </w:r>
    </w:p>
    <w:p w14:paraId="07BF1F95" w14:textId="77777777" w:rsidR="00625711" w:rsidRDefault="001F47A0" w:rsidP="00BF6324">
      <w:pPr>
        <w:tabs>
          <w:tab w:val="left" w:pos="3585"/>
        </w:tabs>
        <w:spacing w:after="120"/>
        <w:rPr>
          <w:b/>
        </w:rPr>
      </w:pPr>
      <w:r w:rsidRPr="001F47A0">
        <w:rPr>
          <w:b/>
        </w:rPr>
        <w:t>Precondition(s):</w:t>
      </w:r>
      <w:r w:rsidR="004E27F3">
        <w:rPr>
          <w:b/>
        </w:rPr>
        <w:t xml:space="preserve"> </w:t>
      </w:r>
    </w:p>
    <w:p w14:paraId="3B8642A8" w14:textId="766749C6" w:rsidR="00625711" w:rsidRPr="00625711" w:rsidRDefault="00D84C82" w:rsidP="00625711">
      <w:pPr>
        <w:pStyle w:val="ListParagraph"/>
        <w:numPr>
          <w:ilvl w:val="0"/>
          <w:numId w:val="26"/>
        </w:numPr>
        <w:tabs>
          <w:tab w:val="left" w:pos="3585"/>
        </w:tabs>
        <w:spacing w:after="120"/>
        <w:rPr>
          <w:b/>
        </w:rPr>
      </w:pPr>
      <w:r>
        <w:t>SA</w:t>
      </w:r>
      <w:r w:rsidR="00625711" w:rsidRPr="00625711">
        <w:t xml:space="preserve"> </w:t>
      </w:r>
      <w:r w:rsidR="00E80ACD">
        <w:t xml:space="preserve">is logged </w:t>
      </w:r>
      <w:r w:rsidR="00625711" w:rsidRPr="00625711">
        <w:t>into the portal</w:t>
      </w:r>
    </w:p>
    <w:p w14:paraId="165AF001" w14:textId="50E9AC37" w:rsidR="008050C1" w:rsidRPr="008050C1" w:rsidRDefault="005B730E" w:rsidP="008050C1">
      <w:pPr>
        <w:spacing w:after="200"/>
        <w:rPr>
          <w:szCs w:val="20"/>
        </w:rPr>
      </w:pPr>
      <w:r w:rsidRPr="005B730E">
        <w:rPr>
          <w:b/>
          <w:szCs w:val="20"/>
        </w:rPr>
        <w:t>Main flow:</w:t>
      </w:r>
      <w:r w:rsidR="00011ED8">
        <w:rPr>
          <w:b/>
          <w:szCs w:val="20"/>
        </w:rPr>
        <w:t xml:space="preserve"> </w:t>
      </w:r>
      <w:r w:rsidR="00781A9C" w:rsidRPr="00781A9C">
        <w:rPr>
          <w:szCs w:val="20"/>
        </w:rPr>
        <w:t xml:space="preserve">Service </w:t>
      </w:r>
      <w:r w:rsidR="008050C1" w:rsidRPr="00781A9C">
        <w:rPr>
          <w:szCs w:val="20"/>
        </w:rPr>
        <w:t>A</w:t>
      </w:r>
      <w:r w:rsidR="008050C1" w:rsidRPr="008050C1">
        <w:rPr>
          <w:szCs w:val="20"/>
        </w:rPr>
        <w:t xml:space="preserve">gent / Administrator </w:t>
      </w:r>
      <w:r w:rsidR="002B2C2C">
        <w:rPr>
          <w:szCs w:val="20"/>
        </w:rPr>
        <w:t>r</w:t>
      </w:r>
      <w:r w:rsidR="00A13F44" w:rsidRPr="008050C1">
        <w:rPr>
          <w:szCs w:val="20"/>
        </w:rPr>
        <w:t>eview</w:t>
      </w:r>
      <w:r w:rsidR="002B2C2C">
        <w:rPr>
          <w:szCs w:val="20"/>
        </w:rPr>
        <w:t>s</w:t>
      </w:r>
      <w:r w:rsidR="008050C1" w:rsidRPr="008050C1">
        <w:rPr>
          <w:szCs w:val="20"/>
        </w:rPr>
        <w:t xml:space="preserve"> </w:t>
      </w:r>
      <w:r w:rsidR="008050C1">
        <w:rPr>
          <w:szCs w:val="20"/>
        </w:rPr>
        <w:t xml:space="preserve">pending </w:t>
      </w:r>
      <w:r w:rsidR="008050C1" w:rsidRPr="008050C1">
        <w:rPr>
          <w:szCs w:val="20"/>
        </w:rPr>
        <w:t>provider profiles</w:t>
      </w:r>
      <w:r w:rsidR="008050C1">
        <w:rPr>
          <w:szCs w:val="20"/>
        </w:rPr>
        <w:t>.</w:t>
      </w:r>
    </w:p>
    <w:p w14:paraId="3A1DE528" w14:textId="017585DD" w:rsidR="00B41E63" w:rsidRPr="00B41E63" w:rsidRDefault="0013025F" w:rsidP="00667FA1">
      <w:pPr>
        <w:pStyle w:val="ListParagraph"/>
        <w:numPr>
          <w:ilvl w:val="0"/>
          <w:numId w:val="25"/>
        </w:numPr>
        <w:spacing w:after="200"/>
        <w:rPr>
          <w:b/>
          <w:szCs w:val="20"/>
        </w:rPr>
      </w:pPr>
      <w:r w:rsidRPr="00B41E63">
        <w:rPr>
          <w:szCs w:val="20"/>
        </w:rPr>
        <w:t>System displays</w:t>
      </w:r>
      <w:r w:rsidR="00E8763E" w:rsidRPr="00B41E63">
        <w:rPr>
          <w:szCs w:val="20"/>
        </w:rPr>
        <w:t xml:space="preserve"> </w:t>
      </w:r>
      <w:r w:rsidR="008050C1" w:rsidRPr="00B41E63">
        <w:rPr>
          <w:szCs w:val="20"/>
        </w:rPr>
        <w:t xml:space="preserve">a list of provider profiles where the status is pending. </w:t>
      </w:r>
    </w:p>
    <w:p w14:paraId="2F2A667C" w14:textId="1D833480" w:rsidR="009524E0" w:rsidRPr="00B41E63" w:rsidRDefault="009524E0" w:rsidP="00120FE2">
      <w:pPr>
        <w:pStyle w:val="ListParagraph"/>
        <w:numPr>
          <w:ilvl w:val="0"/>
          <w:numId w:val="25"/>
        </w:numPr>
        <w:spacing w:after="200"/>
        <w:rPr>
          <w:b/>
          <w:szCs w:val="20"/>
        </w:rPr>
      </w:pPr>
      <w:r>
        <w:rPr>
          <w:szCs w:val="20"/>
        </w:rPr>
        <w:t xml:space="preserve">System allows </w:t>
      </w:r>
      <w:r w:rsidR="00B41E63">
        <w:rPr>
          <w:szCs w:val="20"/>
        </w:rPr>
        <w:t>S</w:t>
      </w:r>
      <w:r w:rsidR="00823BB6">
        <w:rPr>
          <w:szCs w:val="20"/>
        </w:rPr>
        <w:t>A</w:t>
      </w:r>
      <w:r w:rsidR="00B41E63">
        <w:rPr>
          <w:szCs w:val="20"/>
        </w:rPr>
        <w:t xml:space="preserve"> </w:t>
      </w:r>
      <w:r>
        <w:rPr>
          <w:szCs w:val="20"/>
        </w:rPr>
        <w:t xml:space="preserve">to </w:t>
      </w:r>
      <w:r w:rsidR="00B41E63">
        <w:rPr>
          <w:szCs w:val="20"/>
        </w:rPr>
        <w:t>filter</w:t>
      </w:r>
      <w:r w:rsidR="00E80ACD">
        <w:rPr>
          <w:szCs w:val="20"/>
        </w:rPr>
        <w:t xml:space="preserve"> and sort</w:t>
      </w:r>
      <w:ins w:id="1" w:author="Dezelske, Angie C" w:date="2015-08-10T12:54:00Z">
        <w:r w:rsidR="00172868" w:rsidRPr="00E80ACD">
          <w:rPr>
            <w:szCs w:val="20"/>
          </w:rPr>
          <w:t xml:space="preserve"> </w:t>
        </w:r>
      </w:ins>
      <w:r w:rsidR="00073150">
        <w:rPr>
          <w:szCs w:val="20"/>
        </w:rPr>
        <w:t>profiles</w:t>
      </w:r>
      <w:r w:rsidR="00B41E63">
        <w:rPr>
          <w:szCs w:val="20"/>
        </w:rPr>
        <w:t>.</w:t>
      </w:r>
    </w:p>
    <w:p w14:paraId="75420F10" w14:textId="7F3EB368" w:rsidR="0013025F" w:rsidRPr="002B2C2C" w:rsidRDefault="000F65BC" w:rsidP="00E8763E">
      <w:pPr>
        <w:pStyle w:val="ListParagraph"/>
        <w:numPr>
          <w:ilvl w:val="0"/>
          <w:numId w:val="25"/>
        </w:numPr>
        <w:spacing w:after="200"/>
        <w:rPr>
          <w:b/>
          <w:szCs w:val="20"/>
        </w:rPr>
      </w:pPr>
      <w:r>
        <w:rPr>
          <w:szCs w:val="20"/>
        </w:rPr>
        <w:t>SA</w:t>
      </w:r>
      <w:r w:rsidR="0013025F">
        <w:rPr>
          <w:szCs w:val="20"/>
        </w:rPr>
        <w:t xml:space="preserve"> invokes option to </w:t>
      </w:r>
      <w:r w:rsidR="00E80ACD">
        <w:rPr>
          <w:szCs w:val="20"/>
        </w:rPr>
        <w:t xml:space="preserve">review </w:t>
      </w:r>
      <w:r w:rsidR="00781A9C">
        <w:rPr>
          <w:szCs w:val="20"/>
        </w:rPr>
        <w:t>a profile</w:t>
      </w:r>
      <w:r w:rsidR="00073150">
        <w:rPr>
          <w:szCs w:val="20"/>
        </w:rPr>
        <w:t xml:space="preserve">. </w:t>
      </w:r>
      <w:r w:rsidR="00E80ACD">
        <w:rPr>
          <w:szCs w:val="20"/>
        </w:rPr>
        <w:t xml:space="preserve"> (UC144)</w:t>
      </w:r>
    </w:p>
    <w:p w14:paraId="5E17C386" w14:textId="3245F65F" w:rsidR="00073150" w:rsidRPr="00E80ACD" w:rsidRDefault="00073150" w:rsidP="00E8763E">
      <w:pPr>
        <w:pStyle w:val="ListParagraph"/>
        <w:numPr>
          <w:ilvl w:val="0"/>
          <w:numId w:val="25"/>
        </w:numPr>
        <w:spacing w:after="200"/>
        <w:rPr>
          <w:b/>
          <w:szCs w:val="20"/>
        </w:rPr>
      </w:pPr>
      <w:r w:rsidRPr="00073150">
        <w:rPr>
          <w:szCs w:val="20"/>
        </w:rPr>
        <w:t>Use case ends</w:t>
      </w:r>
    </w:p>
    <w:p w14:paraId="237599EA" w14:textId="427D230F" w:rsidR="00E80ACD" w:rsidRDefault="00E80ACD" w:rsidP="00E80ACD">
      <w:pPr>
        <w:spacing w:after="200"/>
        <w:rPr>
          <w:b/>
          <w:szCs w:val="20"/>
        </w:rPr>
      </w:pPr>
      <w:r>
        <w:rPr>
          <w:b/>
          <w:szCs w:val="20"/>
        </w:rPr>
        <w:t>Alternate Flow: View profile report</w:t>
      </w:r>
    </w:p>
    <w:p w14:paraId="71E03C7B" w14:textId="434B48D4" w:rsidR="00E80ACD" w:rsidRPr="00E80ACD" w:rsidRDefault="00E80ACD" w:rsidP="00E80ACD">
      <w:pPr>
        <w:pStyle w:val="ListParagraph"/>
        <w:numPr>
          <w:ilvl w:val="0"/>
          <w:numId w:val="29"/>
        </w:numPr>
        <w:spacing w:after="200"/>
        <w:rPr>
          <w:szCs w:val="20"/>
        </w:rPr>
      </w:pPr>
      <w:r w:rsidRPr="00E80ACD">
        <w:rPr>
          <w:szCs w:val="20"/>
        </w:rPr>
        <w:t>SA invokes provider profile report. See UC033</w:t>
      </w:r>
    </w:p>
    <w:p w14:paraId="705D3871" w14:textId="06464C84" w:rsidR="00E80ACD" w:rsidRPr="00E80ACD" w:rsidRDefault="00E80ACD" w:rsidP="00E80ACD">
      <w:pPr>
        <w:pStyle w:val="ListParagraph"/>
        <w:numPr>
          <w:ilvl w:val="0"/>
          <w:numId w:val="29"/>
        </w:numPr>
        <w:spacing w:after="200"/>
        <w:rPr>
          <w:szCs w:val="20"/>
        </w:rPr>
      </w:pPr>
      <w:r w:rsidRPr="00E80ACD">
        <w:rPr>
          <w:szCs w:val="20"/>
        </w:rPr>
        <w:t>Use case ends</w:t>
      </w:r>
    </w:p>
    <w:p w14:paraId="7BB5506B" w14:textId="788FC906" w:rsidR="00781210" w:rsidRDefault="001F47A0" w:rsidP="000F65BC">
      <w:pPr>
        <w:spacing w:after="120"/>
      </w:pPr>
      <w:r w:rsidRPr="001F47A0">
        <w:rPr>
          <w:b/>
        </w:rPr>
        <w:t>Issues:</w:t>
      </w:r>
      <w:r w:rsidR="002B6335">
        <w:rPr>
          <w:b/>
        </w:rPr>
        <w:t xml:space="preserve"> </w:t>
      </w:r>
    </w:p>
    <w:p w14:paraId="6DD9C274" w14:textId="77777777" w:rsidR="001F47A0" w:rsidRDefault="001F47A0" w:rsidP="001F47A0">
      <w:pPr>
        <w:spacing w:after="120"/>
        <w:rPr>
          <w:b/>
        </w:rPr>
      </w:pPr>
      <w:r w:rsidRPr="001F47A0">
        <w:rPr>
          <w:b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42"/>
      </w:tblGrid>
      <w:tr w:rsidR="00BF6324" w:rsidRPr="00BF6324" w14:paraId="6DD9C279" w14:textId="77777777" w:rsidTr="00BF6324">
        <w:tc>
          <w:tcPr>
            <w:tcW w:w="2394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6DD9C27E" w14:textId="77777777" w:rsidTr="00BF6324">
        <w:tc>
          <w:tcPr>
            <w:tcW w:w="2394" w:type="dxa"/>
          </w:tcPr>
          <w:p w14:paraId="6DD9C27A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D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6DD9C27F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50FCC" w14:textId="77777777" w:rsidR="001D52A0" w:rsidRDefault="001D52A0" w:rsidP="001F47A0">
      <w:pPr>
        <w:spacing w:line="240" w:lineRule="auto"/>
      </w:pPr>
      <w:r>
        <w:separator/>
      </w:r>
    </w:p>
  </w:endnote>
  <w:endnote w:type="continuationSeparator" w:id="0">
    <w:p w14:paraId="797F4BE4" w14:textId="77777777" w:rsidR="001D52A0" w:rsidRDefault="001D52A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8" w14:textId="464BAE36" w:rsidR="001F47A0" w:rsidRDefault="003C5EDC" w:rsidP="003C5EDC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2412AA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ins w:id="2" w:author="Pirri-Berres, Karen" w:date="2015-08-10T13:45:00Z">
      <w:r w:rsidR="00E80ACD">
        <w:rPr>
          <w:noProof/>
        </w:rPr>
        <w:t>8/10/2015 1:03 PM</w:t>
      </w:r>
    </w:ins>
    <w:ins w:id="3" w:author="Dezelske, Angie C" w:date="2015-08-10T13:00:00Z">
      <w:del w:id="4" w:author="Pirri-Berres, Karen" w:date="2015-08-10T13:45:00Z">
        <w:r w:rsidR="00CA351B" w:rsidDel="00E80ACD">
          <w:rPr>
            <w:noProof/>
          </w:rPr>
          <w:delText>8/10/2015 12:57 PM</w:delText>
        </w:r>
      </w:del>
    </w:ins>
    <w:del w:id="5" w:author="Pirri-Berres, Karen" w:date="2015-08-10T13:45:00Z">
      <w:r w:rsidR="00172868" w:rsidDel="00E80ACD">
        <w:rPr>
          <w:noProof/>
        </w:rPr>
        <w:delText>8/10/2015 11:12 AM</w:delText>
      </w:r>
    </w:del>
    <w:r>
      <w:fldChar w:fldCharType="end"/>
    </w:r>
  </w:p>
  <w:p w14:paraId="6DD9C289" w14:textId="77777777" w:rsidR="001F47A0" w:rsidRDefault="001F4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37EB4" w14:textId="77777777" w:rsidR="001D52A0" w:rsidRDefault="001D52A0" w:rsidP="001F47A0">
      <w:pPr>
        <w:spacing w:line="240" w:lineRule="auto"/>
      </w:pPr>
      <w:r>
        <w:separator/>
      </w:r>
    </w:p>
  </w:footnote>
  <w:footnote w:type="continuationSeparator" w:id="0">
    <w:p w14:paraId="33989046" w14:textId="77777777" w:rsidR="001D52A0" w:rsidRDefault="001D52A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4" w14:textId="77777777" w:rsidR="0045026C" w:rsidRDefault="0045026C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6A689605" w14:textId="4950376D" w:rsidR="00B41E63" w:rsidRDefault="00B41E63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UC139_SA_Manage_Pending_Provider_Profile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049C"/>
    <w:multiLevelType w:val="hybridMultilevel"/>
    <w:tmpl w:val="A7726C2E"/>
    <w:lvl w:ilvl="0" w:tplc="A636D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6D4A79"/>
    <w:multiLevelType w:val="hybridMultilevel"/>
    <w:tmpl w:val="AFA2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C719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31B5371D"/>
    <w:multiLevelType w:val="hybridMultilevel"/>
    <w:tmpl w:val="F114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3D1B2E"/>
    <w:multiLevelType w:val="hybridMultilevel"/>
    <w:tmpl w:val="2216233A"/>
    <w:lvl w:ilvl="0" w:tplc="9482A3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A85165"/>
    <w:multiLevelType w:val="hybridMultilevel"/>
    <w:tmpl w:val="08C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BB3F6E"/>
    <w:multiLevelType w:val="hybridMultilevel"/>
    <w:tmpl w:val="1FF8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14718"/>
    <w:multiLevelType w:val="hybridMultilevel"/>
    <w:tmpl w:val="548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86BDB"/>
    <w:multiLevelType w:val="hybridMultilevel"/>
    <w:tmpl w:val="0F2A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20"/>
  </w:num>
  <w:num w:numId="4">
    <w:abstractNumId w:val="7"/>
  </w:num>
  <w:num w:numId="5">
    <w:abstractNumId w:val="14"/>
  </w:num>
  <w:num w:numId="6">
    <w:abstractNumId w:val="8"/>
  </w:num>
  <w:num w:numId="7">
    <w:abstractNumId w:val="18"/>
  </w:num>
  <w:num w:numId="8">
    <w:abstractNumId w:val="13"/>
  </w:num>
  <w:num w:numId="9">
    <w:abstractNumId w:val="28"/>
  </w:num>
  <w:num w:numId="10">
    <w:abstractNumId w:val="27"/>
  </w:num>
  <w:num w:numId="11">
    <w:abstractNumId w:val="3"/>
  </w:num>
  <w:num w:numId="12">
    <w:abstractNumId w:val="1"/>
  </w:num>
  <w:num w:numId="13">
    <w:abstractNumId w:val="5"/>
  </w:num>
  <w:num w:numId="14">
    <w:abstractNumId w:val="19"/>
  </w:num>
  <w:num w:numId="15">
    <w:abstractNumId w:val="15"/>
  </w:num>
  <w:num w:numId="16">
    <w:abstractNumId w:val="16"/>
  </w:num>
  <w:num w:numId="17">
    <w:abstractNumId w:val="22"/>
  </w:num>
  <w:num w:numId="18">
    <w:abstractNumId w:val="11"/>
  </w:num>
  <w:num w:numId="19">
    <w:abstractNumId w:val="2"/>
  </w:num>
  <w:num w:numId="20">
    <w:abstractNumId w:val="4"/>
  </w:num>
  <w:num w:numId="21">
    <w:abstractNumId w:val="21"/>
  </w:num>
  <w:num w:numId="22">
    <w:abstractNumId w:val="23"/>
  </w:num>
  <w:num w:numId="23">
    <w:abstractNumId w:val="10"/>
  </w:num>
  <w:num w:numId="24">
    <w:abstractNumId w:val="24"/>
  </w:num>
  <w:num w:numId="25">
    <w:abstractNumId w:val="9"/>
  </w:num>
  <w:num w:numId="26">
    <w:abstractNumId w:val="25"/>
  </w:num>
  <w:num w:numId="27">
    <w:abstractNumId w:val="12"/>
  </w:num>
  <w:num w:numId="28">
    <w:abstractNumId w:val="0"/>
  </w:num>
  <w:num w:numId="2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  <w15:person w15:author="Pirri-Berres, Karen">
    <w15:presenceInfo w15:providerId="AD" w15:userId="S-1-5-21-79331101-957628765-1238779560-22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11ED8"/>
    <w:rsid w:val="00073150"/>
    <w:rsid w:val="000D6C17"/>
    <w:rsid w:val="000F65BC"/>
    <w:rsid w:val="00117A0C"/>
    <w:rsid w:val="0013025F"/>
    <w:rsid w:val="00172868"/>
    <w:rsid w:val="00183C34"/>
    <w:rsid w:val="00194668"/>
    <w:rsid w:val="001C5231"/>
    <w:rsid w:val="001D05B8"/>
    <w:rsid w:val="001D52A0"/>
    <w:rsid w:val="001E2042"/>
    <w:rsid w:val="001F47A0"/>
    <w:rsid w:val="002412AA"/>
    <w:rsid w:val="00281569"/>
    <w:rsid w:val="002B2C2C"/>
    <w:rsid w:val="002B6335"/>
    <w:rsid w:val="002C7914"/>
    <w:rsid w:val="003C5EDC"/>
    <w:rsid w:val="003D77E2"/>
    <w:rsid w:val="003E5DB4"/>
    <w:rsid w:val="003E607F"/>
    <w:rsid w:val="003F3B23"/>
    <w:rsid w:val="0045026C"/>
    <w:rsid w:val="00451682"/>
    <w:rsid w:val="00464305"/>
    <w:rsid w:val="004800D6"/>
    <w:rsid w:val="0048164A"/>
    <w:rsid w:val="0048776F"/>
    <w:rsid w:val="00495A63"/>
    <w:rsid w:val="004E27F3"/>
    <w:rsid w:val="00507E1F"/>
    <w:rsid w:val="00593F3D"/>
    <w:rsid w:val="005B62B2"/>
    <w:rsid w:val="005B730E"/>
    <w:rsid w:val="005D032F"/>
    <w:rsid w:val="005E3BF4"/>
    <w:rsid w:val="005E6E82"/>
    <w:rsid w:val="00602181"/>
    <w:rsid w:val="00625711"/>
    <w:rsid w:val="0063489F"/>
    <w:rsid w:val="00640A3C"/>
    <w:rsid w:val="00670F7E"/>
    <w:rsid w:val="00671619"/>
    <w:rsid w:val="00695D53"/>
    <w:rsid w:val="006C2DE1"/>
    <w:rsid w:val="006D0401"/>
    <w:rsid w:val="00727575"/>
    <w:rsid w:val="00735C0D"/>
    <w:rsid w:val="007367ED"/>
    <w:rsid w:val="00781210"/>
    <w:rsid w:val="00781A9C"/>
    <w:rsid w:val="00792431"/>
    <w:rsid w:val="008050C1"/>
    <w:rsid w:val="00811F81"/>
    <w:rsid w:val="00816A3B"/>
    <w:rsid w:val="00823BB6"/>
    <w:rsid w:val="008312E4"/>
    <w:rsid w:val="00844FE0"/>
    <w:rsid w:val="00856732"/>
    <w:rsid w:val="00860ADC"/>
    <w:rsid w:val="00871D28"/>
    <w:rsid w:val="00893A2B"/>
    <w:rsid w:val="008F4D62"/>
    <w:rsid w:val="0090184B"/>
    <w:rsid w:val="00904B1F"/>
    <w:rsid w:val="00934173"/>
    <w:rsid w:val="00946176"/>
    <w:rsid w:val="009524E0"/>
    <w:rsid w:val="00956C23"/>
    <w:rsid w:val="009B2AB3"/>
    <w:rsid w:val="00A13F44"/>
    <w:rsid w:val="00A76768"/>
    <w:rsid w:val="00B13C07"/>
    <w:rsid w:val="00B24271"/>
    <w:rsid w:val="00B41E63"/>
    <w:rsid w:val="00B4636F"/>
    <w:rsid w:val="00B54FAB"/>
    <w:rsid w:val="00B66071"/>
    <w:rsid w:val="00B83C34"/>
    <w:rsid w:val="00BA7918"/>
    <w:rsid w:val="00BB4AA7"/>
    <w:rsid w:val="00BF6324"/>
    <w:rsid w:val="00C10D34"/>
    <w:rsid w:val="00C71C77"/>
    <w:rsid w:val="00C8414F"/>
    <w:rsid w:val="00CA351B"/>
    <w:rsid w:val="00CA4C82"/>
    <w:rsid w:val="00CB291B"/>
    <w:rsid w:val="00CE723E"/>
    <w:rsid w:val="00D16605"/>
    <w:rsid w:val="00D20AC7"/>
    <w:rsid w:val="00D84C82"/>
    <w:rsid w:val="00DF6756"/>
    <w:rsid w:val="00E20CA1"/>
    <w:rsid w:val="00E333D2"/>
    <w:rsid w:val="00E80ACD"/>
    <w:rsid w:val="00E8279D"/>
    <w:rsid w:val="00E8763E"/>
    <w:rsid w:val="00EA6542"/>
    <w:rsid w:val="00EF258A"/>
    <w:rsid w:val="00EF434E"/>
    <w:rsid w:val="00EF7231"/>
    <w:rsid w:val="00F21D49"/>
    <w:rsid w:val="00F571A3"/>
    <w:rsid w:val="00F62903"/>
    <w:rsid w:val="00F65F2C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DD9C249"/>
  <w15:docId w15:val="{E3612706-6CDD-454B-A48E-3739B730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7D21C41-8673-4B10-93EC-B5B31AC34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B062B5-7AA3-4D13-9C04-E97FC0712DBC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a2741f7e-cf52-4b71-b717-1a57b4501045"/>
    <ds:schemaRef ds:uri="8fb07803-c468-4910-8515-b6c9a57278a1"/>
  </ds:schemaRefs>
</ds:datastoreItem>
</file>

<file path=customXml/itemProps4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C880A6-E488-40BD-A140-6E42E405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20</cp:revision>
  <cp:lastPrinted>2015-07-28T20:07:00Z</cp:lastPrinted>
  <dcterms:created xsi:type="dcterms:W3CDTF">2015-07-13T19:55:00Z</dcterms:created>
  <dcterms:modified xsi:type="dcterms:W3CDTF">2015-08-10T18:50:00Z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2200</vt:r8>
  </property>
  <property fmtid="{D5CDD505-2E9C-101B-9397-08002B2CF9AE}" pid="4" name="Application Type">
    <vt:lpwstr>Common</vt:lpwstr>
  </property>
</Properties>
</file>