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11973" w14:textId="11CE3B25" w:rsidR="00AB7768" w:rsidRPr="00AB7768" w:rsidRDefault="00AB7768" w:rsidP="00AC2B8D">
      <w:pPr>
        <w:pStyle w:val="Heading1"/>
        <w:tabs>
          <w:tab w:val="left" w:pos="1770"/>
        </w:tabs>
      </w:pPr>
      <w:r w:rsidRPr="00AB7768"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65"/>
        <w:gridCol w:w="6660"/>
        <w:gridCol w:w="1330"/>
        <w:gridCol w:w="995"/>
      </w:tblGrid>
      <w:tr w:rsidR="00AB7768" w:rsidRPr="00BA2F60" w14:paraId="043DC174" w14:textId="77777777" w:rsidTr="00D57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" w:type="dxa"/>
          </w:tcPr>
          <w:p w14:paraId="67AA1303" w14:textId="77777777" w:rsidR="00AB7768" w:rsidRPr="00BA2F60" w:rsidRDefault="00AB7768" w:rsidP="00965004">
            <w:r w:rsidRPr="00BA2F60">
              <w:t>#</w:t>
            </w:r>
          </w:p>
        </w:tc>
        <w:tc>
          <w:tcPr>
            <w:tcW w:w="6861" w:type="dxa"/>
          </w:tcPr>
          <w:p w14:paraId="02A849D0" w14:textId="77777777" w:rsidR="00AB7768" w:rsidRPr="00BA2F60" w:rsidRDefault="00AB7768" w:rsidP="00965004">
            <w:r w:rsidRPr="00BA2F60">
              <w:t>Description</w:t>
            </w:r>
          </w:p>
        </w:tc>
        <w:tc>
          <w:tcPr>
            <w:tcW w:w="1344" w:type="dxa"/>
          </w:tcPr>
          <w:p w14:paraId="0D245D60" w14:textId="77777777" w:rsidR="00AB7768" w:rsidRPr="00BA2F60" w:rsidRDefault="00AB7768" w:rsidP="00965004">
            <w:r w:rsidRPr="00BA2F60">
              <w:t>Assigned To</w:t>
            </w:r>
          </w:p>
        </w:tc>
        <w:tc>
          <w:tcPr>
            <w:tcW w:w="1005" w:type="dxa"/>
          </w:tcPr>
          <w:p w14:paraId="471ED0D1" w14:textId="77777777" w:rsidR="00AB7768" w:rsidRPr="00BA2F60" w:rsidRDefault="00AB7768" w:rsidP="00965004">
            <w:r w:rsidRPr="00BA2F60">
              <w:t>Status</w:t>
            </w:r>
          </w:p>
        </w:tc>
      </w:tr>
      <w:tr w:rsidR="00AB7768" w:rsidRPr="00BA2F60" w14:paraId="36717D39" w14:textId="77777777" w:rsidTr="00D570E3">
        <w:tc>
          <w:tcPr>
            <w:tcW w:w="366" w:type="dxa"/>
          </w:tcPr>
          <w:p w14:paraId="50333A09" w14:textId="491A5B73" w:rsidR="00AB7768" w:rsidRPr="001C0550" w:rsidRDefault="00AB7768" w:rsidP="00965004">
            <w:pPr>
              <w:rPr>
                <w:i/>
              </w:rPr>
            </w:pPr>
          </w:p>
        </w:tc>
        <w:tc>
          <w:tcPr>
            <w:tcW w:w="6861" w:type="dxa"/>
          </w:tcPr>
          <w:p w14:paraId="58463C44" w14:textId="7D5BE2D7" w:rsidR="00AB7768" w:rsidRPr="007F1894" w:rsidRDefault="00AB7768" w:rsidP="001316FF"/>
        </w:tc>
        <w:tc>
          <w:tcPr>
            <w:tcW w:w="1344" w:type="dxa"/>
          </w:tcPr>
          <w:p w14:paraId="1982E41B" w14:textId="7BC928F5" w:rsidR="00AB7768" w:rsidRPr="00BA2F60" w:rsidRDefault="00AB7768" w:rsidP="00965004"/>
        </w:tc>
        <w:tc>
          <w:tcPr>
            <w:tcW w:w="1005" w:type="dxa"/>
          </w:tcPr>
          <w:p w14:paraId="4D75ACC2" w14:textId="4822E299" w:rsidR="00AB7768" w:rsidRPr="00DA5097" w:rsidRDefault="00AB7768" w:rsidP="00965004"/>
        </w:tc>
      </w:tr>
      <w:tr w:rsidR="0056138A" w:rsidRPr="00BA2F60" w14:paraId="3828C8FC" w14:textId="77777777" w:rsidTr="00D570E3">
        <w:tc>
          <w:tcPr>
            <w:tcW w:w="366" w:type="dxa"/>
          </w:tcPr>
          <w:p w14:paraId="73FE6FDA" w14:textId="5FC031C5" w:rsidR="0056138A" w:rsidRDefault="0056138A" w:rsidP="00965004">
            <w:pPr>
              <w:rPr>
                <w:i/>
              </w:rPr>
            </w:pPr>
          </w:p>
        </w:tc>
        <w:tc>
          <w:tcPr>
            <w:tcW w:w="6861" w:type="dxa"/>
          </w:tcPr>
          <w:p w14:paraId="0315F436" w14:textId="2BC5D66F" w:rsidR="0056138A" w:rsidRPr="008179B3" w:rsidRDefault="0056138A" w:rsidP="008179B3"/>
        </w:tc>
        <w:tc>
          <w:tcPr>
            <w:tcW w:w="1344" w:type="dxa"/>
          </w:tcPr>
          <w:p w14:paraId="7C467263" w14:textId="77777777" w:rsidR="0056138A" w:rsidRPr="00BA2F60" w:rsidRDefault="0056138A" w:rsidP="00965004"/>
        </w:tc>
        <w:tc>
          <w:tcPr>
            <w:tcW w:w="1005" w:type="dxa"/>
          </w:tcPr>
          <w:p w14:paraId="359F37B4" w14:textId="133322AC" w:rsidR="0056138A" w:rsidRDefault="0056138A" w:rsidP="00965004"/>
        </w:tc>
      </w:tr>
    </w:tbl>
    <w:p w14:paraId="2F39DD24" w14:textId="54AB215F" w:rsidR="00AB7768" w:rsidRPr="002639AB" w:rsidRDefault="00E20CA1" w:rsidP="00AB7768">
      <w:pPr>
        <w:pStyle w:val="Heading1"/>
        <w:rPr>
          <w:rFonts w:asciiTheme="minorHAnsi" w:hAnsiTheme="minorHAnsi"/>
          <w:b w:val="0"/>
          <w:color w:val="auto"/>
          <w:sz w:val="24"/>
          <w:szCs w:val="24"/>
          <w:rPrChange w:id="0" w:author="Dezelske, Angie C" w:date="2015-08-12T13:27:00Z">
            <w:rPr/>
          </w:rPrChange>
        </w:rPr>
      </w:pPr>
      <w:r w:rsidRPr="00AB7768">
        <w:t>Description</w:t>
      </w:r>
      <w:del w:id="1" w:author="Dezelske, Angie C" w:date="2015-08-12T13:27:00Z">
        <w:r w:rsidR="003B04E3" w:rsidDel="002639AB">
          <w:delText>:</w:delText>
        </w:r>
      </w:del>
      <w:r w:rsidR="003B04E3">
        <w:t xml:space="preserve"> </w:t>
      </w:r>
      <w:ins w:id="2" w:author="Dezelske, Angie C" w:date="2015-08-12T13:27:00Z">
        <w:r w:rsidR="002639AB">
          <w:br/>
        </w:r>
      </w:ins>
      <w:r w:rsidR="003B04E3" w:rsidRPr="002639AB">
        <w:rPr>
          <w:rFonts w:asciiTheme="minorHAnsi" w:hAnsiTheme="minorHAnsi"/>
          <w:b w:val="0"/>
          <w:color w:val="auto"/>
          <w:sz w:val="24"/>
          <w:szCs w:val="24"/>
          <w:rPrChange w:id="3" w:author="Dezelske, Angie C" w:date="2015-08-12T13:27:00Z">
            <w:rPr/>
          </w:rPrChange>
        </w:rPr>
        <w:t xml:space="preserve">SA reviews </w:t>
      </w:r>
      <w:r w:rsidR="007B2AC4" w:rsidRPr="002639AB">
        <w:rPr>
          <w:rFonts w:asciiTheme="minorHAnsi" w:hAnsiTheme="minorHAnsi"/>
          <w:b w:val="0"/>
          <w:color w:val="auto"/>
          <w:sz w:val="24"/>
          <w:szCs w:val="24"/>
          <w:rPrChange w:id="4" w:author="Dezelske, Angie C" w:date="2015-08-12T13:27:00Z">
            <w:rPr/>
          </w:rPrChange>
        </w:rPr>
        <w:t>Service</w:t>
      </w:r>
      <w:r w:rsidR="0039295A" w:rsidRPr="002639AB">
        <w:rPr>
          <w:rFonts w:asciiTheme="minorHAnsi" w:hAnsiTheme="minorHAnsi"/>
          <w:b w:val="0"/>
          <w:color w:val="auto"/>
          <w:sz w:val="24"/>
          <w:szCs w:val="24"/>
          <w:rPrChange w:id="5" w:author="Dezelske, Angie C" w:date="2015-08-12T13:27:00Z">
            <w:rPr/>
          </w:rPrChange>
        </w:rPr>
        <w:t xml:space="preserve"> Information</w:t>
      </w:r>
      <w:r w:rsidR="003B04E3" w:rsidRPr="002639AB">
        <w:rPr>
          <w:rFonts w:asciiTheme="minorHAnsi" w:hAnsiTheme="minorHAnsi"/>
          <w:b w:val="0"/>
          <w:color w:val="auto"/>
          <w:sz w:val="24"/>
          <w:szCs w:val="24"/>
          <w:rPrChange w:id="6" w:author="Dezelske, Angie C" w:date="2015-08-12T13:27:00Z">
            <w:rPr/>
          </w:rPrChange>
        </w:rPr>
        <w:t xml:space="preserve"> for approval or rejection</w:t>
      </w:r>
    </w:p>
    <w:p w14:paraId="5459C9BC" w14:textId="7024AD46" w:rsidR="00AB7768" w:rsidRDefault="001F47A0" w:rsidP="00AB7768">
      <w:pPr>
        <w:pStyle w:val="Heading1"/>
      </w:pPr>
      <w:r w:rsidRPr="00AB7768">
        <w:t>Primary actor(s)</w:t>
      </w:r>
      <w:del w:id="7" w:author="Dezelske, Angie C" w:date="2015-08-12T13:28:00Z">
        <w:r w:rsidR="003B04E3" w:rsidDel="002639AB">
          <w:delText>:</w:delText>
        </w:r>
      </w:del>
      <w:r w:rsidR="003B04E3">
        <w:t xml:space="preserve"> </w:t>
      </w:r>
      <w:ins w:id="8" w:author="Dezelske, Angie C" w:date="2015-08-12T13:28:00Z">
        <w:r w:rsidR="002639AB">
          <w:br/>
        </w:r>
      </w:ins>
      <w:r w:rsidR="003B04E3" w:rsidRPr="002639AB">
        <w:rPr>
          <w:rFonts w:asciiTheme="minorHAnsi" w:hAnsiTheme="minorHAnsi"/>
          <w:b w:val="0"/>
          <w:color w:val="auto"/>
          <w:sz w:val="24"/>
          <w:szCs w:val="24"/>
          <w:u w:val="double"/>
          <w:rPrChange w:id="9" w:author="Dezelske, Angie C" w:date="2015-08-12T13:28:00Z">
            <w:rPr/>
          </w:rPrChange>
        </w:rPr>
        <w:t>Service Agent</w:t>
      </w:r>
      <w:r w:rsidR="003B04E3" w:rsidRPr="002639AB">
        <w:rPr>
          <w:rFonts w:asciiTheme="minorHAnsi" w:hAnsiTheme="minorHAnsi"/>
          <w:b w:val="0"/>
          <w:color w:val="auto"/>
          <w:sz w:val="24"/>
          <w:szCs w:val="24"/>
          <w:rPrChange w:id="10" w:author="Dezelske, Angie C" w:date="2015-08-12T13:28:00Z">
            <w:rPr/>
          </w:rPrChange>
        </w:rPr>
        <w:t xml:space="preserve"> or </w:t>
      </w:r>
      <w:r w:rsidR="003B04E3" w:rsidRPr="002639AB">
        <w:rPr>
          <w:rFonts w:asciiTheme="minorHAnsi" w:hAnsiTheme="minorHAnsi"/>
          <w:b w:val="0"/>
          <w:color w:val="auto"/>
          <w:sz w:val="24"/>
          <w:szCs w:val="24"/>
          <w:u w:val="double"/>
          <w:rPrChange w:id="11" w:author="Dezelske, Angie C" w:date="2015-08-12T13:28:00Z">
            <w:rPr/>
          </w:rPrChange>
        </w:rPr>
        <w:t>Service Administrator</w:t>
      </w:r>
    </w:p>
    <w:p w14:paraId="6DD9C24E" w14:textId="31DDA9E5" w:rsidR="001F47A0" w:rsidRDefault="001F47A0" w:rsidP="00AB7768">
      <w:pPr>
        <w:pStyle w:val="Heading1"/>
      </w:pPr>
      <w:r w:rsidRPr="00AB7768">
        <w:t>Main flow:</w:t>
      </w:r>
      <w:r w:rsidR="005129BF">
        <w:t xml:space="preserve"> </w:t>
      </w:r>
      <w:r w:rsidR="003B04E3">
        <w:t xml:space="preserve">SA </w:t>
      </w:r>
      <w:proofErr w:type="gramStart"/>
      <w:r w:rsidR="003B04E3">
        <w:t xml:space="preserve">reviews  </w:t>
      </w:r>
      <w:r w:rsidR="007B2AC4">
        <w:t>Service</w:t>
      </w:r>
      <w:proofErr w:type="gramEnd"/>
      <w:r w:rsidR="0039295A">
        <w:t xml:space="preserve"> Information</w:t>
      </w:r>
      <w:r w:rsidR="007B2AC4">
        <w:t xml:space="preserve"> </w:t>
      </w:r>
      <w:r w:rsidR="003B04E3">
        <w:t>for approval or rejection</w:t>
      </w:r>
      <w:ins w:id="12" w:author="Dezelske, Angie C" w:date="2015-08-12T13:28:00Z">
        <w:r w:rsidR="002639AB">
          <w:br/>
        </w:r>
        <w:r w:rsidR="002639AB" w:rsidRPr="002639AB">
          <w:rPr>
            <w:color w:val="4F81BD" w:themeColor="accent1"/>
            <w:sz w:val="26"/>
            <w:szCs w:val="26"/>
            <w:rPrChange w:id="13" w:author="Dezelske, Angie C" w:date="2015-08-12T13:28:00Z">
              <w:rPr/>
            </w:rPrChange>
          </w:rPr>
          <w:t>Precondition(s)</w:t>
        </w:r>
        <w:r w:rsidR="002639AB">
          <w:rPr>
            <w:color w:val="4F81BD" w:themeColor="accent1"/>
            <w:sz w:val="26"/>
            <w:szCs w:val="26"/>
          </w:rPr>
          <w:br/>
        </w:r>
      </w:ins>
      <w:ins w:id="14" w:author="Dezelske, Angie C" w:date="2015-08-12T13:29:00Z">
        <w:r w:rsidR="002639AB">
          <w:rPr>
            <w:rFonts w:asciiTheme="minorHAnsi" w:hAnsiTheme="minorHAnsi"/>
            <w:b w:val="0"/>
            <w:color w:val="auto"/>
            <w:sz w:val="24"/>
            <w:szCs w:val="24"/>
          </w:rPr>
          <w:t>SA has completed approval or rejection of all primary services</w:t>
        </w:r>
        <w:r w:rsidR="002639AB">
          <w:rPr>
            <w:rFonts w:asciiTheme="minorHAnsi" w:hAnsiTheme="minorHAnsi"/>
            <w:b w:val="0"/>
            <w:color w:val="auto"/>
            <w:sz w:val="24"/>
            <w:szCs w:val="24"/>
          </w:rPr>
          <w:br/>
        </w:r>
      </w:ins>
      <w:bookmarkStart w:id="15" w:name="_GoBack"/>
      <w:bookmarkEnd w:id="15"/>
      <w:ins w:id="16" w:author="Dezelske, Angie C" w:date="2015-08-12T13:28:00Z">
        <w:r w:rsidR="002639AB">
          <w:rPr>
            <w:color w:val="4F81BD" w:themeColor="accent1"/>
            <w:sz w:val="26"/>
            <w:szCs w:val="26"/>
          </w:rPr>
          <w:br/>
          <w:t>Steps</w:t>
        </w:r>
      </w:ins>
    </w:p>
    <w:p w14:paraId="7AEC672F" w14:textId="7675BF47" w:rsidR="003B04E3" w:rsidRDefault="003B04E3" w:rsidP="003B04E3">
      <w:pPr>
        <w:pStyle w:val="ListParagraph"/>
        <w:numPr>
          <w:ilvl w:val="0"/>
          <w:numId w:val="31"/>
        </w:numPr>
      </w:pPr>
      <w:r>
        <w:t xml:space="preserve">SA makes a </w:t>
      </w:r>
      <w:proofErr w:type="spellStart"/>
      <w:r>
        <w:t>determiniation</w:t>
      </w:r>
      <w:proofErr w:type="spellEnd"/>
      <w:r>
        <w:t xml:space="preserve"> of approval or rejection for each </w:t>
      </w:r>
      <w:r w:rsidR="007B2AC4">
        <w:t>service</w:t>
      </w:r>
      <w:r w:rsidR="0039295A">
        <w:t xml:space="preserve"> Information</w:t>
      </w:r>
      <w:r w:rsidR="007B2AC4">
        <w:t>.</w:t>
      </w:r>
    </w:p>
    <w:p w14:paraId="42322820" w14:textId="1E37EC9F" w:rsidR="003B04E3" w:rsidRDefault="003B04E3" w:rsidP="003B04E3">
      <w:pPr>
        <w:pStyle w:val="ListParagraph"/>
        <w:numPr>
          <w:ilvl w:val="0"/>
          <w:numId w:val="31"/>
        </w:numPr>
      </w:pPr>
      <w:r>
        <w:t xml:space="preserve">SA indicates they </w:t>
      </w:r>
      <w:r w:rsidR="007B2AC4">
        <w:t>are done approving or rejecting</w:t>
      </w:r>
      <w:r>
        <w:t xml:space="preserve"> each </w:t>
      </w:r>
      <w:r w:rsidR="007B2AC4">
        <w:t>service</w:t>
      </w:r>
      <w:r w:rsidR="0039295A">
        <w:t xml:space="preserve"> Information</w:t>
      </w:r>
      <w:r w:rsidR="007B2AC4">
        <w:t>.</w:t>
      </w:r>
    </w:p>
    <w:p w14:paraId="6822BD93" w14:textId="1047BA94" w:rsidR="003B04E3" w:rsidRDefault="003B04E3" w:rsidP="003B04E3">
      <w:pPr>
        <w:pStyle w:val="ListParagraph"/>
        <w:numPr>
          <w:ilvl w:val="0"/>
          <w:numId w:val="31"/>
        </w:numPr>
      </w:pPr>
      <w:r>
        <w:t>Use case ends</w:t>
      </w:r>
    </w:p>
    <w:p w14:paraId="40D84F04" w14:textId="77777777" w:rsidR="00BA7156" w:rsidRPr="003B04E3" w:rsidRDefault="00BA7156" w:rsidP="00BA7156">
      <w:pPr>
        <w:ind w:left="360"/>
      </w:pPr>
    </w:p>
    <w:p w14:paraId="79095793" w14:textId="0598FC29" w:rsidR="005044DF" w:rsidDel="002639AB" w:rsidRDefault="005044DF" w:rsidP="005044DF">
      <w:pPr>
        <w:pStyle w:val="Heading2"/>
        <w:rPr>
          <w:del w:id="17" w:author="Dezelske, Angie C" w:date="2015-08-12T13:29:00Z"/>
        </w:rPr>
      </w:pPr>
      <w:del w:id="18" w:author="Dezelske, Angie C" w:date="2015-08-12T13:29:00Z">
        <w:r w:rsidRPr="00AB7768" w:rsidDel="002639AB">
          <w:delText>Precondition(s)</w:delText>
        </w:r>
      </w:del>
    </w:p>
    <w:p w14:paraId="242E46AF" w14:textId="193B9608" w:rsidR="00AB7768" w:rsidDel="002639AB" w:rsidRDefault="00AB7768" w:rsidP="00AB7768">
      <w:pPr>
        <w:pStyle w:val="Heading2"/>
        <w:rPr>
          <w:del w:id="19" w:author="Dezelske, Angie C" w:date="2015-08-12T13:29:00Z"/>
        </w:rPr>
      </w:pPr>
      <w:del w:id="20" w:author="Dezelske, Angie C" w:date="2015-08-12T13:29:00Z">
        <w:r w:rsidDel="002639AB">
          <w:delText>Steps</w:delText>
        </w:r>
      </w:del>
    </w:p>
    <w:p w14:paraId="6DD9C274" w14:textId="31E58DF1" w:rsidR="001F47A0" w:rsidRPr="00823D6A" w:rsidRDefault="00823D6A" w:rsidP="00D24C37">
      <w:pPr>
        <w:pStyle w:val="Heading1"/>
      </w:pPr>
      <w:del w:id="21" w:author="Dezelske, Angie C" w:date="2015-08-12T13:29:00Z">
        <w:r w:rsidRPr="00823D6A" w:rsidDel="002639AB">
          <w:delText>Alternate Flow</w:delText>
        </w:r>
      </w:del>
      <w:ins w:id="22" w:author="Dezelske, Angie C" w:date="2015-08-12T13:29:00Z">
        <w:r w:rsidR="002639AB">
          <w:t>Change Control</w:t>
        </w:r>
      </w:ins>
      <w:r w:rsidRPr="00823D6A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1419"/>
        <w:gridCol w:w="1419"/>
        <w:gridCol w:w="5508"/>
      </w:tblGrid>
      <w:tr w:rsidR="00BF6324" w:rsidRPr="00BF6324" w14:paraId="6DD9C279" w14:textId="77777777" w:rsidTr="001316FF">
        <w:trPr>
          <w:cantSplit/>
          <w:tblHeader/>
        </w:trPr>
        <w:tc>
          <w:tcPr>
            <w:tcW w:w="1008" w:type="dxa"/>
          </w:tcPr>
          <w:p w14:paraId="6DD9C275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1440" w:type="dxa"/>
          </w:tcPr>
          <w:p w14:paraId="6DD9C276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1440" w:type="dxa"/>
          </w:tcPr>
          <w:p w14:paraId="6DD9C277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5688" w:type="dxa"/>
          </w:tcPr>
          <w:p w14:paraId="6DD9C278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:rsidRPr="002A1760" w14:paraId="6DD9C27E" w14:textId="77777777" w:rsidTr="001316FF">
        <w:trPr>
          <w:cantSplit/>
        </w:trPr>
        <w:tc>
          <w:tcPr>
            <w:tcW w:w="1008" w:type="dxa"/>
          </w:tcPr>
          <w:p w14:paraId="6DD9C27A" w14:textId="78FD1B21" w:rsidR="00BF6324" w:rsidRPr="002A1760" w:rsidRDefault="00BF6324" w:rsidP="001F47A0">
            <w:pPr>
              <w:spacing w:after="120"/>
            </w:pPr>
          </w:p>
        </w:tc>
        <w:tc>
          <w:tcPr>
            <w:tcW w:w="1440" w:type="dxa"/>
          </w:tcPr>
          <w:p w14:paraId="6DD9C27B" w14:textId="77777777" w:rsidR="00BF6324" w:rsidRPr="002A1760" w:rsidRDefault="00BF6324" w:rsidP="001F47A0">
            <w:pPr>
              <w:spacing w:after="120"/>
            </w:pPr>
          </w:p>
        </w:tc>
        <w:tc>
          <w:tcPr>
            <w:tcW w:w="1440" w:type="dxa"/>
          </w:tcPr>
          <w:p w14:paraId="6DD9C27C" w14:textId="77777777" w:rsidR="00BF6324" w:rsidRPr="002A1760" w:rsidRDefault="00BF6324" w:rsidP="001F47A0">
            <w:pPr>
              <w:spacing w:after="120"/>
            </w:pPr>
          </w:p>
        </w:tc>
        <w:tc>
          <w:tcPr>
            <w:tcW w:w="5688" w:type="dxa"/>
          </w:tcPr>
          <w:p w14:paraId="6DD9C27D" w14:textId="54C086B8" w:rsidR="00BF6324" w:rsidRPr="002A1760" w:rsidRDefault="00BF6324" w:rsidP="001F47A0">
            <w:pPr>
              <w:spacing w:after="120"/>
            </w:pPr>
          </w:p>
        </w:tc>
      </w:tr>
      <w:tr w:rsidR="002A1760" w:rsidRPr="002A1760" w14:paraId="181F62A2" w14:textId="77777777" w:rsidTr="001316FF">
        <w:trPr>
          <w:cantSplit/>
        </w:trPr>
        <w:tc>
          <w:tcPr>
            <w:tcW w:w="1008" w:type="dxa"/>
          </w:tcPr>
          <w:p w14:paraId="0D4C3533" w14:textId="79D88CC8" w:rsidR="002A1760" w:rsidRPr="002A1760" w:rsidRDefault="002A1760" w:rsidP="001F47A0">
            <w:pPr>
              <w:spacing w:after="120"/>
            </w:pPr>
          </w:p>
        </w:tc>
        <w:tc>
          <w:tcPr>
            <w:tcW w:w="1440" w:type="dxa"/>
          </w:tcPr>
          <w:p w14:paraId="3FA193D5" w14:textId="35FE5A3C" w:rsidR="002A1760" w:rsidRPr="002A1760" w:rsidRDefault="002A1760" w:rsidP="001F47A0">
            <w:pPr>
              <w:spacing w:after="120"/>
            </w:pPr>
          </w:p>
        </w:tc>
        <w:tc>
          <w:tcPr>
            <w:tcW w:w="1440" w:type="dxa"/>
          </w:tcPr>
          <w:p w14:paraId="34B135F6" w14:textId="1A792E9F" w:rsidR="002A1760" w:rsidRPr="002A1760" w:rsidRDefault="002A1760" w:rsidP="001F47A0">
            <w:pPr>
              <w:spacing w:after="120"/>
            </w:pPr>
          </w:p>
        </w:tc>
        <w:tc>
          <w:tcPr>
            <w:tcW w:w="5688" w:type="dxa"/>
          </w:tcPr>
          <w:p w14:paraId="0D6FE135" w14:textId="2106BC79" w:rsidR="002A1760" w:rsidRDefault="002A1760" w:rsidP="001F47A0">
            <w:pPr>
              <w:spacing w:after="120"/>
            </w:pPr>
          </w:p>
        </w:tc>
      </w:tr>
    </w:tbl>
    <w:p w14:paraId="6DD9C27F" w14:textId="176867A0" w:rsidR="00BF6324" w:rsidRPr="001F47A0" w:rsidRDefault="00BF6324" w:rsidP="001F47A0">
      <w:pPr>
        <w:spacing w:after="120"/>
        <w:rPr>
          <w:b/>
        </w:rPr>
      </w:pPr>
    </w:p>
    <w:sectPr w:rsidR="00BF6324" w:rsidRPr="001F47A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775291" w14:textId="77777777" w:rsidR="00BC5A1E" w:rsidRDefault="00BC5A1E" w:rsidP="001F47A0">
      <w:pPr>
        <w:spacing w:line="240" w:lineRule="auto"/>
      </w:pPr>
      <w:r>
        <w:separator/>
      </w:r>
    </w:p>
  </w:endnote>
  <w:endnote w:type="continuationSeparator" w:id="0">
    <w:p w14:paraId="0CAA1D2D" w14:textId="77777777" w:rsidR="00BC5A1E" w:rsidRDefault="00BC5A1E" w:rsidP="001F4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D9C287" w14:textId="77777777" w:rsidR="001F47A0" w:rsidRDefault="001F47A0" w:rsidP="001F47A0">
    <w:pPr>
      <w:pStyle w:val="Footer"/>
      <w:pBdr>
        <w:bottom w:val="single" w:sz="6" w:space="1" w:color="auto"/>
      </w:pBdr>
      <w:jc w:val="center"/>
    </w:pPr>
  </w:p>
  <w:p w14:paraId="6DD9C289" w14:textId="6974DD9E" w:rsidR="001F47A0" w:rsidRDefault="00751EED" w:rsidP="00313240">
    <w:pPr>
      <w:pStyle w:val="Footer"/>
      <w:jc w:val="center"/>
    </w:pPr>
    <w:r>
      <w:tab/>
    </w:r>
    <w:r w:rsidR="001F47A0">
      <w:fldChar w:fldCharType="begin"/>
    </w:r>
    <w:r w:rsidR="001F47A0">
      <w:instrText xml:space="preserve"> PAGE  \* Arabic  \* MERGEFORMAT </w:instrText>
    </w:r>
    <w:r w:rsidR="001F47A0">
      <w:fldChar w:fldCharType="separate"/>
    </w:r>
    <w:r w:rsidR="002639AB">
      <w:rPr>
        <w:noProof/>
      </w:rPr>
      <w:t>1</w:t>
    </w:r>
    <w:r w:rsidR="001F47A0"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2639AB">
      <w:rPr>
        <w:noProof/>
      </w:rPr>
      <w:t>8/12/2015 10:47 AM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BF938F" w14:textId="77777777" w:rsidR="00BC5A1E" w:rsidRDefault="00BC5A1E" w:rsidP="001F47A0">
      <w:pPr>
        <w:spacing w:line="240" w:lineRule="auto"/>
      </w:pPr>
      <w:r>
        <w:separator/>
      </w:r>
    </w:p>
  </w:footnote>
  <w:footnote w:type="continuationSeparator" w:id="0">
    <w:p w14:paraId="0FB4D81C" w14:textId="77777777" w:rsidR="00BC5A1E" w:rsidRDefault="00BC5A1E" w:rsidP="001F47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DD8D44" w14:textId="77777777" w:rsidR="008179B3" w:rsidRDefault="0045026C" w:rsidP="00313240">
    <w:pPr>
      <w:pStyle w:val="Header"/>
      <w:pBdr>
        <w:bottom w:val="single" w:sz="6" w:space="1" w:color="auto"/>
      </w:pBdr>
      <w:rPr>
        <w:b/>
      </w:rPr>
    </w:pPr>
    <w:r>
      <w:rPr>
        <w:b/>
      </w:rPr>
      <w:t>MPSE Project</w:t>
    </w:r>
  </w:p>
  <w:p w14:paraId="5675A750" w14:textId="68EEE5BB" w:rsidR="00823D6A" w:rsidRDefault="008179B3" w:rsidP="003B04E3">
    <w:pPr>
      <w:pStyle w:val="Header"/>
      <w:pBdr>
        <w:bottom w:val="single" w:sz="6" w:space="1" w:color="auto"/>
      </w:pBdr>
    </w:pPr>
    <w:r>
      <w:rPr>
        <w:b/>
      </w:rPr>
      <w:t>UC</w:t>
    </w:r>
    <w:r w:rsidR="00C30AFE">
      <w:rPr>
        <w:b/>
      </w:rPr>
      <w:t>14</w:t>
    </w:r>
    <w:r w:rsidR="0039295A">
      <w:rPr>
        <w:b/>
      </w:rPr>
      <w:t>8</w:t>
    </w:r>
    <w:r w:rsidR="003B04E3">
      <w:rPr>
        <w:b/>
      </w:rPr>
      <w:t>_SA_</w:t>
    </w:r>
    <w:r w:rsidR="0039295A">
      <w:rPr>
        <w:b/>
      </w:rPr>
      <w:t>Service Information</w:t>
    </w:r>
  </w:p>
  <w:p w14:paraId="714E5A26" w14:textId="615A0626" w:rsidR="000210EA" w:rsidRDefault="00313240" w:rsidP="00313240">
    <w:pPr>
      <w:pStyle w:val="Header"/>
      <w:pBdr>
        <w:bottom w:val="single" w:sz="6" w:space="1" w:color="auto"/>
      </w:pBdr>
      <w:rPr>
        <w:b/>
      </w:rPr>
    </w:pPr>
    <w:r>
      <w:rPr>
        <w:b/>
      </w:rPr>
      <w:tab/>
    </w:r>
    <w:r>
      <w:rPr>
        <w:b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B59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8820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9E4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BF04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8537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2B13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6444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8C905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6E567B"/>
    <w:multiLevelType w:val="multilevel"/>
    <w:tmpl w:val="A9BCFF7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83D58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913D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16647C1"/>
    <w:multiLevelType w:val="hybridMultilevel"/>
    <w:tmpl w:val="B426C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671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C513D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CE00D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DB058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F473D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F7067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27833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3BB1F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5E65D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ABD7C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0B0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05C2958"/>
    <w:multiLevelType w:val="hybridMultilevel"/>
    <w:tmpl w:val="A156EB4E"/>
    <w:lvl w:ilvl="0" w:tplc="0638E646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1101E5E"/>
    <w:multiLevelType w:val="hybridMultilevel"/>
    <w:tmpl w:val="3A008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CD0A37"/>
    <w:multiLevelType w:val="hybridMultilevel"/>
    <w:tmpl w:val="072430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3587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F8A60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66D78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72064EB"/>
    <w:multiLevelType w:val="hybridMultilevel"/>
    <w:tmpl w:val="4F003050"/>
    <w:lvl w:ilvl="0" w:tplc="FAC61C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5760BB"/>
    <w:multiLevelType w:val="hybridMultilevel"/>
    <w:tmpl w:val="81C2757C"/>
    <w:lvl w:ilvl="0" w:tplc="AE020D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9"/>
  </w:num>
  <w:num w:numId="3">
    <w:abstractNumId w:val="25"/>
  </w:num>
  <w:num w:numId="4">
    <w:abstractNumId w:val="9"/>
  </w:num>
  <w:num w:numId="5">
    <w:abstractNumId w:val="15"/>
  </w:num>
  <w:num w:numId="6">
    <w:abstractNumId w:val="10"/>
  </w:num>
  <w:num w:numId="7">
    <w:abstractNumId w:val="21"/>
  </w:num>
  <w:num w:numId="8">
    <w:abstractNumId w:val="14"/>
  </w:num>
  <w:num w:numId="9">
    <w:abstractNumId w:val="30"/>
  </w:num>
  <w:num w:numId="10">
    <w:abstractNumId w:val="29"/>
  </w:num>
  <w:num w:numId="11">
    <w:abstractNumId w:val="3"/>
  </w:num>
  <w:num w:numId="12">
    <w:abstractNumId w:val="1"/>
  </w:num>
  <w:num w:numId="13">
    <w:abstractNumId w:val="8"/>
  </w:num>
  <w:num w:numId="14">
    <w:abstractNumId w:val="22"/>
  </w:num>
  <w:num w:numId="15">
    <w:abstractNumId w:val="16"/>
  </w:num>
  <w:num w:numId="16">
    <w:abstractNumId w:val="17"/>
  </w:num>
  <w:num w:numId="17">
    <w:abstractNumId w:val="26"/>
  </w:num>
  <w:num w:numId="18">
    <w:abstractNumId w:val="12"/>
  </w:num>
  <w:num w:numId="19">
    <w:abstractNumId w:val="2"/>
  </w:num>
  <w:num w:numId="20">
    <w:abstractNumId w:val="4"/>
  </w:num>
  <w:num w:numId="21">
    <w:abstractNumId w:val="7"/>
  </w:num>
  <w:num w:numId="22">
    <w:abstractNumId w:val="24"/>
  </w:num>
  <w:num w:numId="23">
    <w:abstractNumId w:val="0"/>
  </w:num>
  <w:num w:numId="24">
    <w:abstractNumId w:val="5"/>
  </w:num>
  <w:num w:numId="25">
    <w:abstractNumId w:val="20"/>
  </w:num>
  <w:num w:numId="26">
    <w:abstractNumId w:val="18"/>
  </w:num>
  <w:num w:numId="27">
    <w:abstractNumId w:val="27"/>
  </w:num>
  <w:num w:numId="28">
    <w:abstractNumId w:val="13"/>
  </w:num>
  <w:num w:numId="29">
    <w:abstractNumId w:val="6"/>
  </w:num>
  <w:num w:numId="30">
    <w:abstractNumId w:val="23"/>
  </w:num>
  <w:num w:numId="31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zelske, Angie C">
    <w15:presenceInfo w15:providerId="None" w15:userId="Dezelske, Angie 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trackRevisions/>
  <w:defaultTabStop w:val="72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914"/>
    <w:rsid w:val="000011A4"/>
    <w:rsid w:val="000210EA"/>
    <w:rsid w:val="000A0279"/>
    <w:rsid w:val="000D6C17"/>
    <w:rsid w:val="000F3396"/>
    <w:rsid w:val="00117A0C"/>
    <w:rsid w:val="001316FF"/>
    <w:rsid w:val="00157719"/>
    <w:rsid w:val="00160679"/>
    <w:rsid w:val="00183C34"/>
    <w:rsid w:val="001856DD"/>
    <w:rsid w:val="001D05B8"/>
    <w:rsid w:val="001F47A0"/>
    <w:rsid w:val="002639AB"/>
    <w:rsid w:val="002A1760"/>
    <w:rsid w:val="002C7914"/>
    <w:rsid w:val="0030503B"/>
    <w:rsid w:val="00313240"/>
    <w:rsid w:val="00330A8B"/>
    <w:rsid w:val="003427A1"/>
    <w:rsid w:val="00344A20"/>
    <w:rsid w:val="00364E0B"/>
    <w:rsid w:val="00392186"/>
    <w:rsid w:val="0039295A"/>
    <w:rsid w:val="003B04E3"/>
    <w:rsid w:val="003E2B78"/>
    <w:rsid w:val="003E5DB4"/>
    <w:rsid w:val="003E607F"/>
    <w:rsid w:val="003F3B23"/>
    <w:rsid w:val="003F4FCB"/>
    <w:rsid w:val="004159F7"/>
    <w:rsid w:val="0042499D"/>
    <w:rsid w:val="0045026C"/>
    <w:rsid w:val="00451682"/>
    <w:rsid w:val="00464092"/>
    <w:rsid w:val="004652A4"/>
    <w:rsid w:val="004800D6"/>
    <w:rsid w:val="00485919"/>
    <w:rsid w:val="0048776F"/>
    <w:rsid w:val="00497155"/>
    <w:rsid w:val="004A3D78"/>
    <w:rsid w:val="004C2705"/>
    <w:rsid w:val="004C76D4"/>
    <w:rsid w:val="004D3A66"/>
    <w:rsid w:val="005044DF"/>
    <w:rsid w:val="005129BF"/>
    <w:rsid w:val="00520037"/>
    <w:rsid w:val="00524BAB"/>
    <w:rsid w:val="005256FD"/>
    <w:rsid w:val="00541181"/>
    <w:rsid w:val="0056138A"/>
    <w:rsid w:val="00593F3D"/>
    <w:rsid w:val="005B62B2"/>
    <w:rsid w:val="005D032F"/>
    <w:rsid w:val="005E3BF4"/>
    <w:rsid w:val="006026F9"/>
    <w:rsid w:val="00625519"/>
    <w:rsid w:val="0063489F"/>
    <w:rsid w:val="00637D41"/>
    <w:rsid w:val="00640A3C"/>
    <w:rsid w:val="006605FB"/>
    <w:rsid w:val="00670F7E"/>
    <w:rsid w:val="00671619"/>
    <w:rsid w:val="00695D53"/>
    <w:rsid w:val="006C2DE1"/>
    <w:rsid w:val="006C714F"/>
    <w:rsid w:val="006D0401"/>
    <w:rsid w:val="006D2968"/>
    <w:rsid w:val="007019E7"/>
    <w:rsid w:val="00727575"/>
    <w:rsid w:val="007367ED"/>
    <w:rsid w:val="0075133F"/>
    <w:rsid w:val="00751EED"/>
    <w:rsid w:val="007740AC"/>
    <w:rsid w:val="00783014"/>
    <w:rsid w:val="00783CE0"/>
    <w:rsid w:val="00792431"/>
    <w:rsid w:val="007B2AC4"/>
    <w:rsid w:val="00816A3B"/>
    <w:rsid w:val="008179B3"/>
    <w:rsid w:val="00823D6A"/>
    <w:rsid w:val="008312E4"/>
    <w:rsid w:val="00844FE0"/>
    <w:rsid w:val="00850523"/>
    <w:rsid w:val="00860ADC"/>
    <w:rsid w:val="00871D28"/>
    <w:rsid w:val="0088141E"/>
    <w:rsid w:val="00893A2B"/>
    <w:rsid w:val="00893C4C"/>
    <w:rsid w:val="008C3E7D"/>
    <w:rsid w:val="008D4A61"/>
    <w:rsid w:val="008F6BF1"/>
    <w:rsid w:val="00904B1F"/>
    <w:rsid w:val="009637B9"/>
    <w:rsid w:val="0097025E"/>
    <w:rsid w:val="009B2AB3"/>
    <w:rsid w:val="009B7994"/>
    <w:rsid w:val="009B7E10"/>
    <w:rsid w:val="00A07EA0"/>
    <w:rsid w:val="00A76768"/>
    <w:rsid w:val="00AB7768"/>
    <w:rsid w:val="00AC2B8D"/>
    <w:rsid w:val="00B13C07"/>
    <w:rsid w:val="00B31097"/>
    <w:rsid w:val="00B40D80"/>
    <w:rsid w:val="00B4636F"/>
    <w:rsid w:val="00B54FAB"/>
    <w:rsid w:val="00B66071"/>
    <w:rsid w:val="00B77757"/>
    <w:rsid w:val="00B83C34"/>
    <w:rsid w:val="00BA7156"/>
    <w:rsid w:val="00BA7404"/>
    <w:rsid w:val="00BA7918"/>
    <w:rsid w:val="00BB4AA7"/>
    <w:rsid w:val="00BC5A1E"/>
    <w:rsid w:val="00BF5AA0"/>
    <w:rsid w:val="00BF6324"/>
    <w:rsid w:val="00C10D34"/>
    <w:rsid w:val="00C13E2E"/>
    <w:rsid w:val="00C30AFE"/>
    <w:rsid w:val="00C378DD"/>
    <w:rsid w:val="00C40A80"/>
    <w:rsid w:val="00C800BD"/>
    <w:rsid w:val="00C86BE2"/>
    <w:rsid w:val="00CA336C"/>
    <w:rsid w:val="00CA4C82"/>
    <w:rsid w:val="00CE5691"/>
    <w:rsid w:val="00CE723E"/>
    <w:rsid w:val="00D16605"/>
    <w:rsid w:val="00D24C37"/>
    <w:rsid w:val="00D27884"/>
    <w:rsid w:val="00D4686A"/>
    <w:rsid w:val="00D570E3"/>
    <w:rsid w:val="00D7700D"/>
    <w:rsid w:val="00D87740"/>
    <w:rsid w:val="00D939A1"/>
    <w:rsid w:val="00D9503C"/>
    <w:rsid w:val="00DA581F"/>
    <w:rsid w:val="00DB456D"/>
    <w:rsid w:val="00DB4FFA"/>
    <w:rsid w:val="00DC5BFA"/>
    <w:rsid w:val="00DF6756"/>
    <w:rsid w:val="00E20CA1"/>
    <w:rsid w:val="00E24B43"/>
    <w:rsid w:val="00E333D2"/>
    <w:rsid w:val="00E51D67"/>
    <w:rsid w:val="00E539A4"/>
    <w:rsid w:val="00E6324F"/>
    <w:rsid w:val="00EA6542"/>
    <w:rsid w:val="00EB203E"/>
    <w:rsid w:val="00EB5B75"/>
    <w:rsid w:val="00EE542F"/>
    <w:rsid w:val="00EF434E"/>
    <w:rsid w:val="00F21D49"/>
    <w:rsid w:val="00F47513"/>
    <w:rsid w:val="00F571A3"/>
    <w:rsid w:val="00F6247A"/>
    <w:rsid w:val="00F65F2C"/>
    <w:rsid w:val="00F6643C"/>
    <w:rsid w:val="00F7653B"/>
    <w:rsid w:val="00FF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6DD9C249"/>
  <w15:docId w15:val="{3F1EF1AF-F043-4292-87CD-E57D2D1C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768"/>
  </w:style>
  <w:style w:type="paragraph" w:styleId="Heading1">
    <w:name w:val="heading 1"/>
    <w:basedOn w:val="Normal"/>
    <w:next w:val="Normal"/>
    <w:link w:val="Heading1Char"/>
    <w:uiPriority w:val="9"/>
    <w:qFormat/>
    <w:rsid w:val="00AB77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7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7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7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76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76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76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76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76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7768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B77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830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0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0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0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014"/>
    <w:rPr>
      <w:b/>
      <w:bCs/>
      <w:sz w:val="20"/>
      <w:szCs w:val="20"/>
    </w:rPr>
  </w:style>
  <w:style w:type="table" w:customStyle="1" w:styleId="TableDHS">
    <w:name w:val="Table DHS"/>
    <w:basedOn w:val="TableGrid"/>
    <w:uiPriority w:val="99"/>
    <w:rsid w:val="00AB7768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B77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7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7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76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7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7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7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7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B77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77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7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77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AB7768"/>
    <w:rPr>
      <w:b/>
      <w:bCs/>
    </w:rPr>
  </w:style>
  <w:style w:type="character" w:styleId="Emphasis">
    <w:name w:val="Emphasis"/>
    <w:uiPriority w:val="20"/>
    <w:qFormat/>
    <w:rsid w:val="00AB7768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AB7768"/>
    <w:pPr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776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B776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76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768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AB7768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B776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AB776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AB776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AB776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768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B776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B7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1/relationships/people" Target="peop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>
      <Value>1</Value>
    </Use_x0020_Case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062B5-7AA3-4D13-9C04-E97FC0712DBC}">
  <ds:schemaRefs>
    <ds:schemaRef ds:uri="http://purl.org/dc/dcmitype/"/>
    <ds:schemaRef ds:uri="http://schemas.microsoft.com/office/2006/documentManagement/types"/>
    <ds:schemaRef ds:uri="a2741f7e-cf52-4b71-b717-1a57b4501045"/>
    <ds:schemaRef ds:uri="http://schemas.microsoft.com/office/infopath/2007/PartnerControls"/>
    <ds:schemaRef ds:uri="http://purl.org/dc/elements/1.1/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8fb07803-c468-4910-8515-b6c9a57278a1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A19A526E-F16E-49AE-AA70-7643FA1AB0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1B2F05-6F4B-4D63-910A-7C52DF19C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a2741f7e-cf52-4b71-b717-1a57b4501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B1B472C-7602-44D0-B8D6-3E32D80F3138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6F70080A-49F1-42EC-A119-F5BABD28C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Marsh, David</dc:creator>
  <cp:keywords/>
  <dc:description/>
  <cp:lastModifiedBy>Dezelske, Angie C</cp:lastModifiedBy>
  <cp:revision>3</cp:revision>
  <cp:lastPrinted>2015-08-04T15:19:00Z</cp:lastPrinted>
  <dcterms:created xsi:type="dcterms:W3CDTF">2015-08-12T15:47:00Z</dcterms:created>
  <dcterms:modified xsi:type="dcterms:W3CDTF">2015-08-12T18:30:00Z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1700</vt:r8>
  </property>
  <property fmtid="{D5CDD505-2E9C-101B-9397-08002B2CF9AE}" pid="4" name="Application Type">
    <vt:lpwstr>Common</vt:lpwstr>
  </property>
</Properties>
</file>