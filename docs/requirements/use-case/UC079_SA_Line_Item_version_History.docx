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D6F7F1A" w:rsidR="00AB7768" w:rsidRDefault="00E20CA1" w:rsidP="00AB7768">
      <w:pPr>
        <w:pStyle w:val="Heading1"/>
      </w:pPr>
      <w:r w:rsidRPr="00AB7768">
        <w:t>Description</w:t>
      </w:r>
      <w:del w:id="0" w:author="Dezelske, Angie C" w:date="2015-08-12T14:27:00Z">
        <w:r w:rsidR="00CB37C4" w:rsidDel="007D6514">
          <w:delText>:</w:delText>
        </w:r>
      </w:del>
      <w:r w:rsidR="00CB37C4">
        <w:t xml:space="preserve"> </w:t>
      </w:r>
      <w:ins w:id="1" w:author="Dezelske, Angie C" w:date="2015-08-12T14:27:00Z">
        <w:r w:rsidR="007D6514">
          <w:br/>
        </w:r>
      </w:ins>
      <w:r w:rsidR="00CB37C4" w:rsidRPr="007D6514">
        <w:rPr>
          <w:rFonts w:asciiTheme="minorHAnsi" w:hAnsiTheme="minorHAnsi"/>
          <w:b w:val="0"/>
          <w:color w:val="auto"/>
          <w:sz w:val="24"/>
          <w:szCs w:val="24"/>
          <w:rPrChange w:id="2" w:author="Dezelske, Angie C" w:date="2015-08-12T14:27:00Z">
            <w:rPr/>
          </w:rPrChange>
        </w:rPr>
        <w:t>SA is able to view the history of all changes made to each line item when reviewing a Provider profile</w:t>
      </w:r>
      <w:del w:id="3" w:author="Dezelske, Angie C" w:date="2015-08-12T14:27:00Z">
        <w:r w:rsidR="00CB37C4" w:rsidDel="007D6514">
          <w:delText xml:space="preserve">. </w:delText>
        </w:r>
      </w:del>
    </w:p>
    <w:p w14:paraId="5459C9BC" w14:textId="6F98C07F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  <w:ins w:id="4" w:author="Dezelske, Angie C" w:date="2015-08-12T14:27:00Z">
        <w:r w:rsidR="007D6514">
          <w:br/>
        </w:r>
      </w:ins>
      <w:r w:rsidR="00CB37C4" w:rsidRPr="007D6514">
        <w:rPr>
          <w:rFonts w:asciiTheme="minorHAnsi" w:hAnsiTheme="minorHAnsi"/>
          <w:b w:val="0"/>
          <w:color w:val="auto"/>
          <w:sz w:val="24"/>
          <w:szCs w:val="24"/>
          <w:u w:val="double"/>
          <w:rPrChange w:id="5" w:author="Dezelske, Angie C" w:date="2015-08-12T14:27:00Z">
            <w:rPr/>
          </w:rPrChange>
        </w:rPr>
        <w:t>Service Agent</w:t>
      </w:r>
      <w:r w:rsidR="00CB37C4" w:rsidRPr="007D6514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4:27:00Z">
            <w:rPr/>
          </w:rPrChange>
        </w:rPr>
        <w:t xml:space="preserve"> or </w:t>
      </w:r>
      <w:r w:rsidR="00CB37C4" w:rsidRPr="007D6514">
        <w:rPr>
          <w:rFonts w:asciiTheme="minorHAnsi" w:hAnsiTheme="minorHAnsi"/>
          <w:b w:val="0"/>
          <w:color w:val="auto"/>
          <w:sz w:val="24"/>
          <w:szCs w:val="24"/>
          <w:u w:val="double"/>
          <w:rPrChange w:id="7" w:author="Dezelske, Angie C" w:date="2015-08-12T14:27:00Z">
            <w:rPr/>
          </w:rPrChange>
        </w:rPr>
        <w:t>Service Administrator</w:t>
      </w:r>
    </w:p>
    <w:p w14:paraId="6DD9C24E" w14:textId="086AA378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CB37C4">
        <w:t xml:space="preserve"> SA displays history of line item being reviewed</w:t>
      </w:r>
      <w:ins w:id="8" w:author="Dezelske, Angie C" w:date="2015-08-12T14:27:00Z">
        <w:r w:rsidR="007D6514">
          <w:br/>
        </w:r>
        <w:r w:rsidR="007D6514" w:rsidRPr="007D6514">
          <w:rPr>
            <w:color w:val="4F81BD" w:themeColor="accent1"/>
            <w:sz w:val="26"/>
            <w:szCs w:val="26"/>
            <w:rPrChange w:id="9" w:author="Dezelske, Angie C" w:date="2015-08-12T14:27:00Z">
              <w:rPr/>
            </w:rPrChange>
          </w:rPr>
          <w:t>Precondition(s</w:t>
        </w:r>
        <w:proofErr w:type="gramStart"/>
        <w:r w:rsidR="007D6514" w:rsidRPr="007D6514">
          <w:rPr>
            <w:color w:val="4F81BD" w:themeColor="accent1"/>
            <w:sz w:val="26"/>
            <w:szCs w:val="26"/>
            <w:rPrChange w:id="10" w:author="Dezelske, Angie C" w:date="2015-08-12T14:27:00Z">
              <w:rPr/>
            </w:rPrChange>
          </w:rPr>
          <w:t>)</w:t>
        </w:r>
        <w:proofErr w:type="gramEnd"/>
        <w:r w:rsidR="007D6514">
          <w:rPr>
            <w:color w:val="4F81BD" w:themeColor="accent1"/>
            <w:sz w:val="26"/>
            <w:szCs w:val="26"/>
          </w:rPr>
          <w:br/>
        </w:r>
        <w:r w:rsidR="007D6514">
          <w:rPr>
            <w:color w:val="4F81BD" w:themeColor="accent1"/>
            <w:sz w:val="26"/>
            <w:szCs w:val="26"/>
          </w:rPr>
          <w:br/>
          <w:t>Steps</w:t>
        </w:r>
      </w:ins>
    </w:p>
    <w:p w14:paraId="5C756575" w14:textId="74C138C9" w:rsidR="00CB37C4" w:rsidRDefault="00CB37C4" w:rsidP="00CB37C4">
      <w:pPr>
        <w:pStyle w:val="ListParagraph"/>
        <w:numPr>
          <w:ilvl w:val="0"/>
          <w:numId w:val="31"/>
        </w:numPr>
      </w:pPr>
      <w:r>
        <w:t>SA invokes option to  view previous version</w:t>
      </w:r>
      <w:del w:id="11" w:author="Dezelske, Angie C" w:date="2015-08-12T14:28:00Z">
        <w:r w:rsidDel="007D6514">
          <w:delText>s</w:delText>
        </w:r>
      </w:del>
      <w:r>
        <w:t xml:space="preserve"> </w:t>
      </w:r>
      <w:ins w:id="12" w:author="Dezelske, Angie C" w:date="2015-08-12T14:28:00Z">
        <w:r w:rsidR="007D6514">
          <w:t>of</w:t>
        </w:r>
      </w:ins>
      <w:del w:id="13" w:author="Dezelske, Angie C" w:date="2015-08-12T14:28:00Z">
        <w:r w:rsidDel="007D6514">
          <w:delText>in</w:delText>
        </w:r>
      </w:del>
      <w:r>
        <w:t xml:space="preserve"> changed data field(s)</w:t>
      </w:r>
    </w:p>
    <w:p w14:paraId="227AE8A6" w14:textId="0D1245F2" w:rsidR="00CB37C4" w:rsidRDefault="00CB37C4" w:rsidP="00CB37C4">
      <w:pPr>
        <w:pStyle w:val="ListParagraph"/>
        <w:numPr>
          <w:ilvl w:val="0"/>
          <w:numId w:val="31"/>
        </w:numPr>
      </w:pPr>
      <w:r>
        <w:t xml:space="preserve">System displays </w:t>
      </w:r>
      <w:del w:id="14" w:author="Dezelske, Angie C" w:date="2015-08-12T14:28:00Z">
        <w:r w:rsidDel="007D6514">
          <w:delText>previous entries</w:delText>
        </w:r>
      </w:del>
      <w:ins w:id="15" w:author="Dezelske, Angie C" w:date="2015-08-12T14:28:00Z">
        <w:r w:rsidR="007D6514">
          <w:t>the value of the previous version</w:t>
        </w:r>
      </w:ins>
      <w:r>
        <w:t xml:space="preserve"> </w:t>
      </w:r>
      <w:del w:id="16" w:author="Dezelske, Angie C" w:date="2015-08-12T14:28:00Z">
        <w:r w:rsidDel="007D6514">
          <w:delText xml:space="preserve">from </w:delText>
        </w:r>
      </w:del>
      <w:ins w:id="17" w:author="Dezelske, Angie C" w:date="2015-08-12T14:28:00Z">
        <w:r w:rsidR="007D6514">
          <w:t>of the</w:t>
        </w:r>
        <w:r w:rsidR="007D6514">
          <w:t xml:space="preserve"> </w:t>
        </w:r>
      </w:ins>
      <w:r>
        <w:t>changed data field</w:t>
      </w:r>
      <w:ins w:id="18" w:author="Dezelske, Angie C" w:date="2015-08-12T14:28:00Z">
        <w:r w:rsidR="007D6514">
          <w:t>(</w:t>
        </w:r>
      </w:ins>
      <w:r>
        <w:t>s</w:t>
      </w:r>
      <w:ins w:id="19" w:author="Dezelske, Angie C" w:date="2015-08-12T14:28:00Z">
        <w:r w:rsidR="007D6514">
          <w:t>)</w:t>
        </w:r>
      </w:ins>
    </w:p>
    <w:p w14:paraId="3865A96F" w14:textId="414F1F5D" w:rsidR="00CB37C4" w:rsidRPr="00CB37C4" w:rsidRDefault="00CB37C4" w:rsidP="00CB37C4">
      <w:pPr>
        <w:pStyle w:val="ListParagraph"/>
        <w:numPr>
          <w:ilvl w:val="0"/>
          <w:numId w:val="31"/>
        </w:numPr>
      </w:pPr>
      <w:r>
        <w:t>Use case ends</w:t>
      </w:r>
      <w:bookmarkStart w:id="20" w:name="_GoBack"/>
      <w:bookmarkEnd w:id="20"/>
    </w:p>
    <w:p w14:paraId="79095793" w14:textId="0908926A" w:rsidR="005044DF" w:rsidDel="007D6514" w:rsidRDefault="005044DF" w:rsidP="005044DF">
      <w:pPr>
        <w:pStyle w:val="Heading2"/>
        <w:rPr>
          <w:del w:id="21" w:author="Dezelske, Angie C" w:date="2015-08-12T14:27:00Z"/>
        </w:rPr>
      </w:pPr>
      <w:del w:id="22" w:author="Dezelske, Angie C" w:date="2015-08-12T14:27:00Z">
        <w:r w:rsidRPr="00AB7768" w:rsidDel="007D6514">
          <w:delText>Precondition(s)</w:delText>
        </w:r>
      </w:del>
    </w:p>
    <w:p w14:paraId="242E46AF" w14:textId="0B516291" w:rsidR="00AB7768" w:rsidDel="007D6514" w:rsidRDefault="00AB7768" w:rsidP="00AB7768">
      <w:pPr>
        <w:pStyle w:val="Heading2"/>
        <w:rPr>
          <w:del w:id="23" w:author="Dezelske, Angie C" w:date="2015-08-12T14:27:00Z"/>
        </w:rPr>
      </w:pPr>
      <w:del w:id="24" w:author="Dezelske, Angie C" w:date="2015-08-12T14:27:00Z">
        <w:r w:rsidDel="007D6514">
          <w:delText>Steps</w:delText>
        </w:r>
      </w:del>
    </w:p>
    <w:p w14:paraId="6DD9C274" w14:textId="726701E9" w:rsidR="001F47A0" w:rsidRPr="00823D6A" w:rsidRDefault="00823D6A" w:rsidP="00D24C37">
      <w:pPr>
        <w:pStyle w:val="Heading1"/>
      </w:pPr>
      <w:del w:id="25" w:author="Dezelske, Angie C" w:date="2015-08-12T14:27:00Z">
        <w:r w:rsidRPr="00823D6A" w:rsidDel="007D6514">
          <w:delText>Alternate Flow</w:delText>
        </w:r>
      </w:del>
      <w:ins w:id="26" w:author="Dezelske, Angie C" w:date="2015-08-12T14:27:00Z">
        <w:r w:rsidR="007D6514">
          <w:t>Change Control</w:t>
        </w:r>
      </w:ins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7D651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D6514">
      <w:rPr>
        <w:noProof/>
      </w:rPr>
      <w:t>8/12/2015 7:25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3F649A00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B37C4">
      <w:rPr>
        <w:b/>
      </w:rPr>
      <w:t>079_SA_Line_Item_Version_History</w:t>
    </w:r>
    <w:r w:rsidR="00823D6A">
      <w:rPr>
        <w:b/>
      </w:rPr>
      <w:t xml:space="preserve"> 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92C32"/>
    <w:multiLevelType w:val="hybridMultilevel"/>
    <w:tmpl w:val="2244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10"/>
  </w:num>
  <w:num w:numId="5">
    <w:abstractNumId w:val="15"/>
  </w:num>
  <w:num w:numId="6">
    <w:abstractNumId w:val="11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9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DED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D651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B37C4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8fb07803-c468-4910-8515-b6c9a57278a1"/>
    <ds:schemaRef ds:uri="http://schemas.openxmlformats.org/package/2006/metadata/core-properties"/>
    <ds:schemaRef ds:uri="http://schemas.microsoft.com/office/infopath/2007/PartnerControls"/>
    <ds:schemaRef ds:uri="a2741f7e-cf52-4b71-b717-1a57b4501045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343100-D5F7-4286-9A39-DA1332BE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4</cp:revision>
  <cp:lastPrinted>2015-08-04T15:19:00Z</cp:lastPrinted>
  <dcterms:created xsi:type="dcterms:W3CDTF">2015-08-12T12:12:00Z</dcterms:created>
  <dcterms:modified xsi:type="dcterms:W3CDTF">2015-08-12T19:29:00Z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