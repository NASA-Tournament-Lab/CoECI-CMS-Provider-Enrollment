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6D58976E" w:rsidR="00AB7768" w:rsidRDefault="00E20CA1" w:rsidP="00AB7768">
      <w:pPr>
        <w:pStyle w:val="Heading1"/>
      </w:pPr>
      <w:r w:rsidRPr="00AB7768">
        <w:t>Description</w:t>
      </w:r>
      <w:del w:id="0" w:author="Dezelske, Angie C" w:date="2015-08-12T13:40:00Z">
        <w:r w:rsidR="00CE55A3" w:rsidDel="00D46E50">
          <w:delText>:</w:delText>
        </w:r>
      </w:del>
      <w:r w:rsidR="00CE55A3">
        <w:t xml:space="preserve">  </w:t>
      </w:r>
      <w:ins w:id="1" w:author="Dezelske, Angie C" w:date="2015-08-12T13:40:00Z">
        <w:r w:rsidR="00D46E50">
          <w:br/>
        </w:r>
      </w:ins>
      <w:r w:rsidR="00CE55A3" w:rsidRPr="00D46E50">
        <w:rPr>
          <w:rFonts w:asciiTheme="minorHAnsi" w:hAnsiTheme="minorHAnsi"/>
          <w:b w:val="0"/>
          <w:color w:val="auto"/>
          <w:sz w:val="24"/>
          <w:szCs w:val="24"/>
          <w:rPrChange w:id="2" w:author="Dezelske, Angie C" w:date="2015-08-12T13:40:00Z">
            <w:rPr/>
          </w:rPrChange>
        </w:rPr>
        <w:t>SA reviews credentials for approval or rejection</w:t>
      </w:r>
    </w:p>
    <w:p w14:paraId="5459C9BC" w14:textId="7D9ECB30" w:rsidR="00AB7768" w:rsidRDefault="001F47A0" w:rsidP="00AB7768">
      <w:pPr>
        <w:pStyle w:val="Heading1"/>
      </w:pPr>
      <w:r w:rsidRPr="00AB7768">
        <w:t>Primary actor(s)</w:t>
      </w:r>
      <w:del w:id="3" w:author="Dezelske, Angie C" w:date="2015-08-12T13:40:00Z">
        <w:r w:rsidR="00CE55A3" w:rsidDel="00D46E50">
          <w:delText>:</w:delText>
        </w:r>
      </w:del>
      <w:r w:rsidR="00CE55A3">
        <w:t xml:space="preserve"> </w:t>
      </w:r>
      <w:ins w:id="4" w:author="Dezelske, Angie C" w:date="2015-08-12T13:40:00Z">
        <w:r w:rsidR="00D46E50">
          <w:br/>
        </w:r>
      </w:ins>
      <w:r w:rsidR="00CE55A3" w:rsidRPr="00D46E50">
        <w:rPr>
          <w:rFonts w:asciiTheme="minorHAnsi" w:hAnsiTheme="minorHAnsi"/>
          <w:b w:val="0"/>
          <w:color w:val="auto"/>
          <w:sz w:val="24"/>
          <w:szCs w:val="24"/>
          <w:u w:val="double"/>
          <w:rPrChange w:id="5" w:author="Dezelske, Angie C" w:date="2015-08-12T13:40:00Z">
            <w:rPr/>
          </w:rPrChange>
        </w:rPr>
        <w:t>Service Agent</w:t>
      </w:r>
      <w:r w:rsidR="00CE55A3" w:rsidRPr="00D46E50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40:00Z">
            <w:rPr/>
          </w:rPrChange>
        </w:rPr>
        <w:t xml:space="preserve"> or </w:t>
      </w:r>
      <w:r w:rsidR="00CE55A3" w:rsidRPr="00D46E50">
        <w:rPr>
          <w:rFonts w:asciiTheme="minorHAnsi" w:hAnsiTheme="minorHAnsi"/>
          <w:b w:val="0"/>
          <w:color w:val="auto"/>
          <w:sz w:val="24"/>
          <w:szCs w:val="24"/>
          <w:u w:val="double"/>
          <w:rPrChange w:id="7" w:author="Dezelske, Angie C" w:date="2015-08-12T13:40:00Z">
            <w:rPr/>
          </w:rPrChange>
        </w:rPr>
        <w:t>Service Administrator</w:t>
      </w:r>
      <w:r w:rsidR="008179B3" w:rsidRPr="00D46E50">
        <w:rPr>
          <w:color w:val="auto"/>
          <w:rPrChange w:id="8" w:author="Dezelske, Angie C" w:date="2015-08-12T13:40:00Z">
            <w:rPr/>
          </w:rPrChange>
        </w:rPr>
        <w:t xml:space="preserve"> </w:t>
      </w:r>
    </w:p>
    <w:p w14:paraId="6DD9C24E" w14:textId="79057CF2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CE55A3">
        <w:t xml:space="preserve"> SA reviews credentials for approval or rejection</w:t>
      </w:r>
      <w:ins w:id="9" w:author="Dezelske, Angie C" w:date="2015-08-12T13:40:00Z">
        <w:r w:rsidR="00D46E50">
          <w:br/>
        </w:r>
      </w:ins>
      <w:ins w:id="10" w:author="Dezelske, Angie C" w:date="2015-08-12T13:41:00Z">
        <w:r w:rsidR="00D46E50" w:rsidRPr="00D46E50">
          <w:rPr>
            <w:color w:val="4F81BD" w:themeColor="accent1"/>
            <w:sz w:val="26"/>
            <w:szCs w:val="26"/>
            <w:rPrChange w:id="11" w:author="Dezelske, Angie C" w:date="2015-08-12T13:41:00Z">
              <w:rPr/>
            </w:rPrChange>
          </w:rPr>
          <w:t>Precondition(s</w:t>
        </w:r>
        <w:proofErr w:type="gramStart"/>
        <w:r w:rsidR="00D46E50" w:rsidRPr="00D46E50">
          <w:rPr>
            <w:color w:val="4F81BD" w:themeColor="accent1"/>
            <w:sz w:val="26"/>
            <w:szCs w:val="26"/>
            <w:rPrChange w:id="12" w:author="Dezelske, Angie C" w:date="2015-08-12T13:41:00Z">
              <w:rPr/>
            </w:rPrChange>
          </w:rPr>
          <w:t>)</w:t>
        </w:r>
        <w:proofErr w:type="gramEnd"/>
        <w:r w:rsidR="00D46E50">
          <w:rPr>
            <w:color w:val="4F81BD" w:themeColor="accent1"/>
            <w:sz w:val="26"/>
            <w:szCs w:val="26"/>
          </w:rPr>
          <w:br/>
        </w:r>
        <w:r w:rsidR="00D46E50">
          <w:rPr>
            <w:color w:val="4F81BD" w:themeColor="accent1"/>
            <w:sz w:val="26"/>
            <w:szCs w:val="26"/>
          </w:rPr>
          <w:br/>
          <w:t>Steps</w:t>
        </w:r>
      </w:ins>
    </w:p>
    <w:p w14:paraId="6969EDEA" w14:textId="3DB903B9" w:rsidR="00CE55A3" w:rsidRDefault="00CE55A3" w:rsidP="00CE55A3">
      <w:pPr>
        <w:pStyle w:val="ListParagraph"/>
        <w:numPr>
          <w:ilvl w:val="0"/>
          <w:numId w:val="31"/>
        </w:numPr>
      </w:pPr>
      <w:r>
        <w:t xml:space="preserve">SA makes </w:t>
      </w:r>
      <w:proofErr w:type="spellStart"/>
      <w:r>
        <w:t>determiniation</w:t>
      </w:r>
      <w:proofErr w:type="spellEnd"/>
      <w:r>
        <w:t xml:space="preserve"> of approval or rejection for each credential. </w:t>
      </w:r>
    </w:p>
    <w:p w14:paraId="6E22879A" w14:textId="09A2B6A2" w:rsidR="00CE55A3" w:rsidRDefault="00CE55A3" w:rsidP="00CE55A3">
      <w:pPr>
        <w:pStyle w:val="ListParagraph"/>
        <w:numPr>
          <w:ilvl w:val="0"/>
          <w:numId w:val="31"/>
        </w:numPr>
      </w:pPr>
      <w:r>
        <w:t>SA indicates they are done approving or reject</w:t>
      </w:r>
      <w:r w:rsidR="004223F2">
        <w:t>ing</w:t>
      </w:r>
      <w:r>
        <w:t xml:space="preserve"> each credential.</w:t>
      </w:r>
    </w:p>
    <w:p w14:paraId="7DD0B5E2" w14:textId="569E4705" w:rsidR="00CE55A3" w:rsidRPr="00CE55A3" w:rsidRDefault="00CE55A3" w:rsidP="00CE55A3">
      <w:pPr>
        <w:pStyle w:val="ListParagraph"/>
        <w:numPr>
          <w:ilvl w:val="0"/>
          <w:numId w:val="31"/>
        </w:numPr>
      </w:pPr>
      <w:r>
        <w:t>Use case ends</w:t>
      </w:r>
    </w:p>
    <w:p w14:paraId="77DA6587" w14:textId="77777777" w:rsidR="00CE55A3" w:rsidRPr="00CE55A3" w:rsidRDefault="00CE55A3" w:rsidP="00CE55A3"/>
    <w:p w14:paraId="79095793" w14:textId="5F1DA0EC" w:rsidR="005044DF" w:rsidDel="00D46E50" w:rsidRDefault="005044DF" w:rsidP="005044DF">
      <w:pPr>
        <w:pStyle w:val="Heading2"/>
        <w:rPr>
          <w:del w:id="13" w:author="Dezelske, Angie C" w:date="2015-08-12T13:41:00Z"/>
        </w:rPr>
      </w:pPr>
      <w:del w:id="14" w:author="Dezelske, Angie C" w:date="2015-08-12T13:41:00Z">
        <w:r w:rsidRPr="00AB7768" w:rsidDel="00D46E50">
          <w:delText>Precondition(s)</w:delText>
        </w:r>
      </w:del>
    </w:p>
    <w:p w14:paraId="242E46AF" w14:textId="11C60D7B" w:rsidR="00AB7768" w:rsidDel="00D46E50" w:rsidRDefault="00AB7768" w:rsidP="00AB7768">
      <w:pPr>
        <w:pStyle w:val="Heading2"/>
        <w:rPr>
          <w:del w:id="15" w:author="Dezelske, Angie C" w:date="2015-08-12T13:41:00Z"/>
        </w:rPr>
      </w:pPr>
      <w:del w:id="16" w:author="Dezelske, Angie C" w:date="2015-08-12T13:41:00Z">
        <w:r w:rsidDel="00D46E50">
          <w:delText>Steps</w:delText>
        </w:r>
      </w:del>
    </w:p>
    <w:p w14:paraId="6DD9C274" w14:textId="1EE5DA9B" w:rsidR="001F47A0" w:rsidRPr="00823D6A" w:rsidRDefault="00823D6A" w:rsidP="00D24C37">
      <w:pPr>
        <w:pStyle w:val="Heading1"/>
      </w:pPr>
      <w:del w:id="17" w:author="Dezelske, Angie C" w:date="2015-08-12T13:41:00Z">
        <w:r w:rsidRPr="00823D6A" w:rsidDel="00D46E50">
          <w:delText>Alternate Flow</w:delText>
        </w:r>
      </w:del>
      <w:ins w:id="18" w:author="Dezelske, Angie C" w:date="2015-08-12T13:41:00Z">
        <w:r w:rsidR="00D46E50">
          <w:t>Change Control</w:t>
        </w:r>
      </w:ins>
      <w:bookmarkStart w:id="19" w:name="_GoBack"/>
      <w:bookmarkEnd w:id="19"/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D46E50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D46E50">
      <w:rPr>
        <w:noProof/>
      </w:rPr>
      <w:t>8/12/2015 11:00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35E929D8" w14:textId="61DFB23E" w:rsidR="00CE55A3" w:rsidRDefault="008179B3" w:rsidP="00CE55A3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E55A3">
      <w:rPr>
        <w:b/>
      </w:rPr>
      <w:t>066_SA_Credentials</w:t>
    </w:r>
  </w:p>
  <w:p w14:paraId="714E5A26" w14:textId="283CEB3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121DCF"/>
    <w:multiLevelType w:val="hybridMultilevel"/>
    <w:tmpl w:val="BDB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9"/>
  </w:num>
  <w:num w:numId="5">
    <w:abstractNumId w:val="14"/>
  </w:num>
  <w:num w:numId="6">
    <w:abstractNumId w:val="10"/>
  </w:num>
  <w:num w:numId="7">
    <w:abstractNumId w:val="21"/>
  </w:num>
  <w:num w:numId="8">
    <w:abstractNumId w:val="13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7"/>
  </w:num>
  <w:num w:numId="28">
    <w:abstractNumId w:val="12"/>
  </w:num>
  <w:num w:numId="29">
    <w:abstractNumId w:val="6"/>
  </w:num>
  <w:num w:numId="30">
    <w:abstractNumId w:val="23"/>
  </w:num>
  <w:num w:numId="31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23F2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DED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5A3"/>
    <w:rsid w:val="00CE5691"/>
    <w:rsid w:val="00CE723E"/>
    <w:rsid w:val="00D16605"/>
    <w:rsid w:val="00D24C37"/>
    <w:rsid w:val="00D27884"/>
    <w:rsid w:val="00D4686A"/>
    <w:rsid w:val="00D46E50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purl.org/dc/dcmitype/"/>
    <ds:schemaRef ds:uri="http://www.w3.org/XML/1998/namespace"/>
    <ds:schemaRef ds:uri="8fb07803-c468-4910-8515-b6c9a57278a1"/>
    <ds:schemaRef ds:uri="a2741f7e-cf52-4b71-b717-1a57b4501045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16CA0DB-4F1B-4156-8371-0631A4A7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5</cp:revision>
  <cp:lastPrinted>2015-08-04T15:19:00Z</cp:lastPrinted>
  <dcterms:created xsi:type="dcterms:W3CDTF">2015-08-12T12:11:00Z</dcterms:created>
  <dcterms:modified xsi:type="dcterms:W3CDTF">2015-08-12T18:41:00Z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