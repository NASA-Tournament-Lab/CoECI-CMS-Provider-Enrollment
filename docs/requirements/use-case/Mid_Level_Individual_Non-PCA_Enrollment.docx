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82DC43" w14:textId="77777777" w:rsidR="002E2DFC" w:rsidRDefault="002E2DFC" w:rsidP="002E2DFC">
      <w:pPr>
        <w:pStyle w:val="Heading1"/>
      </w:pPr>
      <w:r>
        <w:t>Issues</w:t>
      </w:r>
    </w:p>
    <w:tbl>
      <w:tblPr>
        <w:tblStyle w:val="TableDHS"/>
        <w:tblW w:w="0" w:type="auto"/>
        <w:tblLook w:val="04A0" w:firstRow="1" w:lastRow="0" w:firstColumn="1" w:lastColumn="0" w:noHBand="0" w:noVBand="1"/>
      </w:tblPr>
      <w:tblGrid>
        <w:gridCol w:w="367"/>
        <w:gridCol w:w="4696"/>
        <w:gridCol w:w="1351"/>
        <w:gridCol w:w="3162"/>
      </w:tblGrid>
      <w:tr w:rsidR="002E2DFC" w:rsidRPr="00BA2F60" w14:paraId="6143AA15" w14:textId="77777777" w:rsidTr="00EF38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7" w:type="dxa"/>
          </w:tcPr>
          <w:p w14:paraId="6D48D56C" w14:textId="77777777" w:rsidR="002E2DFC" w:rsidRPr="00BA2F60" w:rsidRDefault="002E2DFC" w:rsidP="0070469D">
            <w:r w:rsidRPr="00BA2F60">
              <w:t>#</w:t>
            </w:r>
          </w:p>
        </w:tc>
        <w:tc>
          <w:tcPr>
            <w:tcW w:w="4696" w:type="dxa"/>
          </w:tcPr>
          <w:p w14:paraId="1E307D55" w14:textId="77777777" w:rsidR="002E2DFC" w:rsidRPr="00BA2F60" w:rsidRDefault="002E2DFC" w:rsidP="0070469D">
            <w:r w:rsidRPr="00BA2F60">
              <w:t>Description</w:t>
            </w:r>
          </w:p>
        </w:tc>
        <w:tc>
          <w:tcPr>
            <w:tcW w:w="1351" w:type="dxa"/>
          </w:tcPr>
          <w:p w14:paraId="4544EB56" w14:textId="77777777" w:rsidR="002E2DFC" w:rsidRPr="00BA2F60" w:rsidRDefault="002E2DFC" w:rsidP="0070469D">
            <w:r w:rsidRPr="00BA2F60">
              <w:t>Assigned To</w:t>
            </w:r>
          </w:p>
        </w:tc>
        <w:tc>
          <w:tcPr>
            <w:tcW w:w="3162" w:type="dxa"/>
          </w:tcPr>
          <w:p w14:paraId="00052AB2" w14:textId="77777777" w:rsidR="002E2DFC" w:rsidRPr="00BA2F60" w:rsidRDefault="002E2DFC" w:rsidP="0070469D">
            <w:r w:rsidRPr="00BA2F60">
              <w:t>Status</w:t>
            </w:r>
          </w:p>
        </w:tc>
      </w:tr>
      <w:tr w:rsidR="00EF38F2" w:rsidRPr="00BA2F60" w14:paraId="3C5940E4" w14:textId="77777777" w:rsidTr="00EF38F2">
        <w:tc>
          <w:tcPr>
            <w:tcW w:w="367" w:type="dxa"/>
          </w:tcPr>
          <w:p w14:paraId="1EDFF42E" w14:textId="0666B338" w:rsidR="00EF38F2" w:rsidRDefault="00F31944" w:rsidP="0070469D">
            <w:r>
              <w:t>1</w:t>
            </w:r>
          </w:p>
        </w:tc>
        <w:tc>
          <w:tcPr>
            <w:tcW w:w="4696" w:type="dxa"/>
          </w:tcPr>
          <w:p w14:paraId="10A74B1A" w14:textId="5F2B2A8D" w:rsidR="00EF38F2" w:rsidRDefault="00EF38F2" w:rsidP="00F31944"/>
        </w:tc>
        <w:tc>
          <w:tcPr>
            <w:tcW w:w="1351" w:type="dxa"/>
          </w:tcPr>
          <w:p w14:paraId="7CF8D55F" w14:textId="77777777" w:rsidR="00EF38F2" w:rsidRPr="00BA2F60" w:rsidRDefault="00EF38F2" w:rsidP="0070469D"/>
        </w:tc>
        <w:tc>
          <w:tcPr>
            <w:tcW w:w="3162" w:type="dxa"/>
          </w:tcPr>
          <w:p w14:paraId="711E8ECD" w14:textId="160C5A96" w:rsidR="00EF38F2" w:rsidRPr="00DA5097" w:rsidRDefault="00EF38F2" w:rsidP="00F31944"/>
        </w:tc>
      </w:tr>
    </w:tbl>
    <w:p w14:paraId="05227659" w14:textId="77777777" w:rsidR="00EF38F2" w:rsidRDefault="00EF38F2" w:rsidP="00EF38F2">
      <w:pPr>
        <w:pStyle w:val="Heading1"/>
      </w:pPr>
      <w:r>
        <w:t>Description</w:t>
      </w:r>
    </w:p>
    <w:p w14:paraId="461106D4" w14:textId="5869AEBB" w:rsidR="00DD1664" w:rsidRPr="00DD1664" w:rsidRDefault="00DD1664" w:rsidP="00DD1664">
      <w:r w:rsidRPr="00DD1664">
        <w:t>The purpose of this use case is to depict all essential steps, at a high-level, required to enrolling an individual non-PCA provider.  The steps are further details in lower level use cases.</w:t>
      </w:r>
    </w:p>
    <w:p w14:paraId="021FD8B8" w14:textId="77777777" w:rsidR="00EF38F2" w:rsidRDefault="00EF38F2" w:rsidP="00EF38F2">
      <w:pPr>
        <w:pStyle w:val="Heading1"/>
      </w:pPr>
      <w:r>
        <w:t>Primary actor(s)</w:t>
      </w:r>
    </w:p>
    <w:p w14:paraId="0E91272B" w14:textId="53BF974D" w:rsidR="0000543A" w:rsidRDefault="0000543A" w:rsidP="0000543A">
      <w:pPr>
        <w:pStyle w:val="ListParagraph"/>
        <w:numPr>
          <w:ilvl w:val="0"/>
          <w:numId w:val="13"/>
        </w:numPr>
      </w:pPr>
      <w:r>
        <w:t>User</w:t>
      </w:r>
    </w:p>
    <w:p w14:paraId="01CA6007" w14:textId="3606BDA1" w:rsidR="002D635D" w:rsidRDefault="002D635D" w:rsidP="002D635D">
      <w:pPr>
        <w:pStyle w:val="Heading1"/>
      </w:pPr>
      <w:r>
        <w:t>Preconditions</w:t>
      </w:r>
    </w:p>
    <w:p w14:paraId="3BA597CA" w14:textId="727610CF" w:rsidR="002D635D" w:rsidRDefault="002D635D" w:rsidP="002D635D">
      <w:pPr>
        <w:pStyle w:val="ListParagraph"/>
        <w:numPr>
          <w:ilvl w:val="0"/>
          <w:numId w:val="14"/>
        </w:numPr>
      </w:pPr>
      <w:r w:rsidRPr="002D635D">
        <w:rPr>
          <w:u w:val="double"/>
        </w:rPr>
        <w:t>Provider enroller</w:t>
      </w:r>
      <w:r>
        <w:t xml:space="preserve"> is registered</w:t>
      </w:r>
    </w:p>
    <w:p w14:paraId="0C109022" w14:textId="366FD8B3" w:rsidR="002D635D" w:rsidRPr="002D635D" w:rsidRDefault="002D635D" w:rsidP="002D635D">
      <w:pPr>
        <w:pStyle w:val="ListParagraph"/>
        <w:numPr>
          <w:ilvl w:val="0"/>
          <w:numId w:val="14"/>
        </w:numPr>
      </w:pPr>
      <w:r>
        <w:t xml:space="preserve">The </w:t>
      </w:r>
      <w:r w:rsidRPr="002D635D">
        <w:rPr>
          <w:u w:val="double"/>
        </w:rPr>
        <w:t>MPSE provider</w:t>
      </w:r>
      <w:r>
        <w:t xml:space="preserve"> is an individual</w:t>
      </w:r>
    </w:p>
    <w:p w14:paraId="1B52D178" w14:textId="23655714" w:rsidR="00EF38F2" w:rsidRDefault="00EF38F2" w:rsidP="00DB6969">
      <w:pPr>
        <w:pStyle w:val="Heading1"/>
      </w:pPr>
      <w:r>
        <w:t xml:space="preserve">Main Flow: </w:t>
      </w:r>
      <w:r w:rsidR="002D635D">
        <w:t>Enter/update an initial provider profile</w:t>
      </w:r>
    </w:p>
    <w:p w14:paraId="70E9F07B" w14:textId="14EB6659" w:rsidR="002D635D" w:rsidRDefault="0087794C" w:rsidP="00DD1664">
      <w:pPr>
        <w:pStyle w:val="ListParagraph"/>
        <w:numPr>
          <w:ilvl w:val="0"/>
          <w:numId w:val="12"/>
        </w:numPr>
      </w:pPr>
      <w:r>
        <w:t>User login (See use case Mid_Level_User_Management.doc</w:t>
      </w:r>
      <w:r w:rsidR="002D635D">
        <w:t>)</w:t>
      </w:r>
    </w:p>
    <w:p w14:paraId="65E6CABD" w14:textId="345CE925" w:rsidR="00DD1664" w:rsidRDefault="00DD1664" w:rsidP="00DD1664">
      <w:pPr>
        <w:pStyle w:val="ListParagraph"/>
        <w:numPr>
          <w:ilvl w:val="0"/>
          <w:numId w:val="12"/>
        </w:numPr>
      </w:pPr>
      <w:r>
        <w:t>User Initiates new enrollment (UC006)</w:t>
      </w:r>
    </w:p>
    <w:p w14:paraId="6202CB09" w14:textId="4BDB019E" w:rsidR="00DD1664" w:rsidRDefault="00DD1664" w:rsidP="00DD1664">
      <w:pPr>
        <w:pStyle w:val="ListParagraph"/>
        <w:numPr>
          <w:ilvl w:val="0"/>
          <w:numId w:val="12"/>
        </w:numPr>
      </w:pPr>
      <w:r>
        <w:t>User selects applicant type of individual (UC002)</w:t>
      </w:r>
    </w:p>
    <w:p w14:paraId="794AD799" w14:textId="2E1EFE91" w:rsidR="00DD1664" w:rsidRDefault="00DD1664" w:rsidP="00DD1664">
      <w:pPr>
        <w:pStyle w:val="ListParagraph"/>
        <w:numPr>
          <w:ilvl w:val="0"/>
          <w:numId w:val="12"/>
        </w:numPr>
      </w:pPr>
      <w:r>
        <w:t>User enters SSN to perform uniqueness test (UC0</w:t>
      </w:r>
      <w:r w:rsidR="001F3F93">
        <w:t>81</w:t>
      </w:r>
      <w:r>
        <w:t>)</w:t>
      </w:r>
    </w:p>
    <w:p w14:paraId="5D5C4FDB" w14:textId="164F8AB0" w:rsidR="00DD1664" w:rsidRDefault="00DD1664" w:rsidP="00DD1664">
      <w:pPr>
        <w:pStyle w:val="ListParagraph"/>
        <w:numPr>
          <w:ilvl w:val="0"/>
          <w:numId w:val="12"/>
        </w:numPr>
      </w:pPr>
      <w:r>
        <w:t xml:space="preserve">User enters </w:t>
      </w:r>
      <w:r w:rsidR="00DE5567">
        <w:t>individual applicant information (name, contact info) (UC036)</w:t>
      </w:r>
    </w:p>
    <w:p w14:paraId="04883651" w14:textId="331C8521" w:rsidR="00DE5567" w:rsidRDefault="00DD1664" w:rsidP="00DE5567">
      <w:pPr>
        <w:pStyle w:val="ListParagraph"/>
        <w:numPr>
          <w:ilvl w:val="0"/>
          <w:numId w:val="12"/>
        </w:numPr>
      </w:pPr>
      <w:r>
        <w:t>User enters NPI</w:t>
      </w:r>
      <w:r w:rsidR="00DE5567">
        <w:t xml:space="preserve"> </w:t>
      </w:r>
      <w:r w:rsidR="002B47B8">
        <w:t xml:space="preserve">or selects option to use UMPI </w:t>
      </w:r>
      <w:r w:rsidR="00DE5567">
        <w:t>(UC037)</w:t>
      </w:r>
    </w:p>
    <w:p w14:paraId="1CF97D8F" w14:textId="76530F91" w:rsidR="00DD1664" w:rsidRDefault="00DD1664" w:rsidP="008322DD">
      <w:pPr>
        <w:pStyle w:val="ListParagraph"/>
        <w:numPr>
          <w:ilvl w:val="0"/>
          <w:numId w:val="12"/>
        </w:numPr>
      </w:pPr>
      <w:r>
        <w:t>User enters affiliations, optionally selecting one as primary</w:t>
      </w:r>
      <w:r w:rsidR="00DE5567">
        <w:t xml:space="preserve"> (UC039)</w:t>
      </w:r>
    </w:p>
    <w:p w14:paraId="0B4C8AC6" w14:textId="45382D64" w:rsidR="00DE5567" w:rsidRPr="002971B6" w:rsidRDefault="0000543A" w:rsidP="002B47B8">
      <w:pPr>
        <w:pStyle w:val="ListParagraph"/>
        <w:numPr>
          <w:ilvl w:val="1"/>
          <w:numId w:val="12"/>
        </w:numPr>
      </w:pPr>
      <w:r w:rsidRPr="002971B6">
        <w:t xml:space="preserve">If no primary </w:t>
      </w:r>
      <w:r w:rsidR="00DE5567" w:rsidRPr="002971B6">
        <w:t>address</w:t>
      </w:r>
      <w:r w:rsidRPr="002971B6">
        <w:t xml:space="preserve"> selected, user enters addresses and practice information</w:t>
      </w:r>
      <w:r w:rsidR="00DE5567" w:rsidRPr="002971B6">
        <w:t xml:space="preserve"> (UC040, UC0</w:t>
      </w:r>
      <w:r w:rsidR="00EC1798">
        <w:t>12</w:t>
      </w:r>
      <w:r w:rsidR="00DE5567" w:rsidRPr="002971B6">
        <w:t>)</w:t>
      </w:r>
    </w:p>
    <w:p w14:paraId="7A01ED0D" w14:textId="60598BDE" w:rsidR="00DD1664" w:rsidRDefault="00DD1664" w:rsidP="008322DD">
      <w:pPr>
        <w:pStyle w:val="ListParagraph"/>
        <w:numPr>
          <w:ilvl w:val="0"/>
          <w:numId w:val="12"/>
        </w:numPr>
      </w:pPr>
      <w:r>
        <w:t xml:space="preserve">User enters services </w:t>
      </w:r>
      <w:r w:rsidR="00DE5567">
        <w:t>(UC043)</w:t>
      </w:r>
    </w:p>
    <w:p w14:paraId="2D096818" w14:textId="6657BF0E" w:rsidR="00DD1664" w:rsidRDefault="00DD1664" w:rsidP="008322DD">
      <w:pPr>
        <w:pStyle w:val="ListParagraph"/>
        <w:numPr>
          <w:ilvl w:val="0"/>
          <w:numId w:val="12"/>
        </w:numPr>
      </w:pPr>
      <w:r>
        <w:t>User enters additional information based on service</w:t>
      </w:r>
      <w:r w:rsidR="002B47B8">
        <w:t>s</w:t>
      </w:r>
      <w:r w:rsidR="00595C94">
        <w:t xml:space="preserve"> (</w:t>
      </w:r>
      <w:r w:rsidR="002971B6">
        <w:t>UC046)</w:t>
      </w:r>
    </w:p>
    <w:p w14:paraId="3D9B492F" w14:textId="767ECE92" w:rsidR="00DD1664" w:rsidRDefault="00DD1664" w:rsidP="00DD1664">
      <w:pPr>
        <w:pStyle w:val="ListParagraph"/>
        <w:numPr>
          <w:ilvl w:val="0"/>
          <w:numId w:val="12"/>
        </w:numPr>
      </w:pPr>
      <w:r>
        <w:t xml:space="preserve">User enters all </w:t>
      </w:r>
      <w:r w:rsidR="008322DD">
        <w:t xml:space="preserve">credentials </w:t>
      </w:r>
      <w:r w:rsidR="00014C7E">
        <w:t>(UC049)</w:t>
      </w:r>
    </w:p>
    <w:p w14:paraId="1EB54E4D" w14:textId="63D2404D" w:rsidR="008322DD" w:rsidRDefault="008322DD" w:rsidP="00DD1664">
      <w:pPr>
        <w:pStyle w:val="ListParagraph"/>
        <w:numPr>
          <w:ilvl w:val="0"/>
          <w:numId w:val="12"/>
        </w:numPr>
      </w:pPr>
      <w:r>
        <w:t xml:space="preserve">User enters </w:t>
      </w:r>
      <w:commentRangeStart w:id="0"/>
      <w:del w:id="1" w:author="Dezelske, Angie C" w:date="2015-08-26T11:08:00Z">
        <w:r w:rsidDel="006F645B">
          <w:delText>owner</w:delText>
        </w:r>
      </w:del>
      <w:commentRangeEnd w:id="0"/>
      <w:r w:rsidR="006F645B">
        <w:rPr>
          <w:rStyle w:val="CommentReference"/>
        </w:rPr>
        <w:commentReference w:id="0"/>
      </w:r>
      <w:del w:id="2" w:author="Dezelske, Angie C" w:date="2015-08-26T11:08:00Z">
        <w:r w:rsidDel="006F645B">
          <w:delText>/</w:delText>
        </w:r>
      </w:del>
      <w:r>
        <w:t>authorized person</w:t>
      </w:r>
      <w:ins w:id="3" w:author="Dezelske, Angie C" w:date="2015-08-26T11:08:00Z">
        <w:r w:rsidR="006F645B">
          <w:t>(s)</w:t>
        </w:r>
      </w:ins>
      <w:bookmarkStart w:id="4" w:name="_GoBack"/>
      <w:bookmarkEnd w:id="4"/>
      <w:r>
        <w:t xml:space="preserve"> (UC153)</w:t>
      </w:r>
    </w:p>
    <w:p w14:paraId="1E649DBD" w14:textId="307CE193" w:rsidR="00595C94" w:rsidRDefault="00DD1664" w:rsidP="00595C94">
      <w:pPr>
        <w:pStyle w:val="ListParagraph"/>
        <w:numPr>
          <w:ilvl w:val="0"/>
          <w:numId w:val="12"/>
        </w:numPr>
      </w:pPr>
      <w:r>
        <w:t xml:space="preserve">User </w:t>
      </w:r>
      <w:r w:rsidR="00AB29B8">
        <w:t xml:space="preserve">associates </w:t>
      </w:r>
      <w:r w:rsidR="00271730">
        <w:t xml:space="preserve">third party </w:t>
      </w:r>
      <w:r>
        <w:t>billers</w:t>
      </w:r>
      <w:r w:rsidR="00271730">
        <w:t xml:space="preserve"> </w:t>
      </w:r>
      <w:r w:rsidR="00595C94">
        <w:t>(UC048)</w:t>
      </w:r>
    </w:p>
    <w:p w14:paraId="44D2DB79" w14:textId="12BA7753" w:rsidR="00DD1664" w:rsidRDefault="00DD1664" w:rsidP="00DD1664">
      <w:pPr>
        <w:pStyle w:val="ListParagraph"/>
        <w:numPr>
          <w:ilvl w:val="0"/>
          <w:numId w:val="12"/>
        </w:numPr>
      </w:pPr>
      <w:r>
        <w:t>User agrees to agreements and addendums</w:t>
      </w:r>
      <w:r w:rsidR="00BB5647">
        <w:t xml:space="preserve"> </w:t>
      </w:r>
      <w:r w:rsidR="008322DD">
        <w:t xml:space="preserve">and disclosure questions </w:t>
      </w:r>
      <w:r w:rsidR="00BB5647">
        <w:t>(UC052)</w:t>
      </w:r>
    </w:p>
    <w:p w14:paraId="43F7DDEA" w14:textId="7F92DAC0" w:rsidR="00DD1664" w:rsidRDefault="00DD1664" w:rsidP="00DD1664">
      <w:pPr>
        <w:pStyle w:val="ListParagraph"/>
        <w:numPr>
          <w:ilvl w:val="0"/>
          <w:numId w:val="12"/>
        </w:numPr>
      </w:pPr>
      <w:r>
        <w:t xml:space="preserve">User submits the provider </w:t>
      </w:r>
      <w:r w:rsidR="00AB29B8">
        <w:t xml:space="preserve">profile </w:t>
      </w:r>
      <w:r>
        <w:t>for approval</w:t>
      </w:r>
      <w:r w:rsidR="00BB5647">
        <w:t xml:space="preserve"> (UC053)</w:t>
      </w:r>
    </w:p>
    <w:p w14:paraId="0562B555" w14:textId="77777777" w:rsidR="008322DD" w:rsidRDefault="008322DD" w:rsidP="008322DD">
      <w:pPr>
        <w:pStyle w:val="ListParagraph"/>
        <w:numPr>
          <w:ilvl w:val="0"/>
          <w:numId w:val="12"/>
        </w:numPr>
      </w:pPr>
      <w:r>
        <w:t>User views summary (UC047)</w:t>
      </w:r>
    </w:p>
    <w:p w14:paraId="3092F16C" w14:textId="0B70DDA2" w:rsidR="00DD1664" w:rsidRDefault="00DD1664" w:rsidP="00DD1664">
      <w:pPr>
        <w:pStyle w:val="ListParagraph"/>
        <w:numPr>
          <w:ilvl w:val="0"/>
          <w:numId w:val="12"/>
        </w:numPr>
      </w:pPr>
      <w:r>
        <w:t>Use case ends</w:t>
      </w:r>
    </w:p>
    <w:p w14:paraId="7BD91C79" w14:textId="7337BD83" w:rsidR="002D635D" w:rsidRDefault="002D635D" w:rsidP="002D635D">
      <w:pPr>
        <w:pStyle w:val="Heading2"/>
      </w:pPr>
      <w:r>
        <w:t>Alternate flow: Enter/update a subsequent provider profile</w:t>
      </w:r>
    </w:p>
    <w:p w14:paraId="4ABA1199" w14:textId="77777777" w:rsidR="002D635D" w:rsidRDefault="002D635D" w:rsidP="002D635D">
      <w:r>
        <w:t>This flow is invoked instead of the main flow.</w:t>
      </w:r>
    </w:p>
    <w:p w14:paraId="5F41E9C8" w14:textId="77777777" w:rsidR="002D635D" w:rsidRDefault="002D635D" w:rsidP="002D635D"/>
    <w:p w14:paraId="7EB27744" w14:textId="77777777" w:rsidR="002D635D" w:rsidRDefault="002D635D" w:rsidP="002D635D">
      <w:pPr>
        <w:pStyle w:val="ListParagraph"/>
        <w:numPr>
          <w:ilvl w:val="0"/>
          <w:numId w:val="15"/>
        </w:numPr>
      </w:pPr>
      <w:r>
        <w:lastRenderedPageBreak/>
        <w:t>Provider enroller access MPSE via MN-ITS (UC094)</w:t>
      </w:r>
    </w:p>
    <w:p w14:paraId="1F967533" w14:textId="77777777" w:rsidR="002D635D" w:rsidRDefault="002D635D" w:rsidP="002D635D">
      <w:pPr>
        <w:pStyle w:val="ListParagraph"/>
        <w:numPr>
          <w:ilvl w:val="0"/>
          <w:numId w:val="15"/>
        </w:numPr>
      </w:pPr>
      <w:r>
        <w:t>System displays "accessed from MN-ITS" landing page (UC005)</w:t>
      </w:r>
    </w:p>
    <w:p w14:paraId="32C6AC18" w14:textId="39A3A6C2" w:rsidR="008322DD" w:rsidRDefault="002D635D" w:rsidP="002D635D">
      <w:pPr>
        <w:pStyle w:val="ListParagraph"/>
        <w:numPr>
          <w:ilvl w:val="0"/>
          <w:numId w:val="15"/>
        </w:numPr>
      </w:pPr>
      <w:r>
        <w:t xml:space="preserve">Provider enroller invokes </w:t>
      </w:r>
      <w:r w:rsidR="008322DD">
        <w:t>edit provider profile (UC005)</w:t>
      </w:r>
    </w:p>
    <w:p w14:paraId="6A1AE4FD" w14:textId="66A3EC0D" w:rsidR="002D635D" w:rsidRDefault="008322DD" w:rsidP="002D635D">
      <w:pPr>
        <w:pStyle w:val="ListParagraph"/>
        <w:numPr>
          <w:ilvl w:val="0"/>
          <w:numId w:val="15"/>
        </w:numPr>
      </w:pPr>
      <w:r>
        <w:t>System determine if edit is an update or revalidation</w:t>
      </w:r>
      <w:r w:rsidR="002D635D">
        <w:t xml:space="preserve"> (UC005)</w:t>
      </w:r>
    </w:p>
    <w:p w14:paraId="243DAE3B" w14:textId="77777777" w:rsidR="002D635D" w:rsidRDefault="002D635D" w:rsidP="002D635D">
      <w:pPr>
        <w:pStyle w:val="ListParagraph"/>
        <w:numPr>
          <w:ilvl w:val="0"/>
          <w:numId w:val="15"/>
        </w:numPr>
      </w:pPr>
      <w:r>
        <w:t>System copies provider profile, creating a new version (UC005, UC019)</w:t>
      </w:r>
    </w:p>
    <w:p w14:paraId="69CFD4AB" w14:textId="6D51E03A" w:rsidR="002D635D" w:rsidRPr="002D635D" w:rsidRDefault="002D635D" w:rsidP="002D635D">
      <w:pPr>
        <w:pStyle w:val="ListParagraph"/>
        <w:numPr>
          <w:ilvl w:val="0"/>
          <w:numId w:val="15"/>
        </w:numPr>
      </w:pPr>
      <w:r>
        <w:t>Continue with step 3 of main flow</w:t>
      </w:r>
    </w:p>
    <w:p w14:paraId="4683BB35" w14:textId="419ADB12" w:rsidR="001F47A0" w:rsidRDefault="0011231F" w:rsidP="0011231F">
      <w:pPr>
        <w:pStyle w:val="Heading1"/>
        <w:rPr>
          <w:b w:val="0"/>
        </w:rPr>
      </w:pPr>
      <w:r>
        <w:t>Change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710"/>
        <w:gridCol w:w="1890"/>
        <w:gridCol w:w="4608"/>
      </w:tblGrid>
      <w:tr w:rsidR="00BF6324" w:rsidRPr="00BF6324" w14:paraId="4683BB3A" w14:textId="77777777" w:rsidTr="0000543A">
        <w:trPr>
          <w:cantSplit/>
          <w:tblHeader/>
        </w:trPr>
        <w:tc>
          <w:tcPr>
            <w:tcW w:w="1368" w:type="dxa"/>
          </w:tcPr>
          <w:p w14:paraId="4683BB36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Version</w:t>
            </w:r>
          </w:p>
        </w:tc>
        <w:tc>
          <w:tcPr>
            <w:tcW w:w="1710" w:type="dxa"/>
          </w:tcPr>
          <w:p w14:paraId="4683BB37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Date Revised</w:t>
            </w:r>
          </w:p>
        </w:tc>
        <w:tc>
          <w:tcPr>
            <w:tcW w:w="1890" w:type="dxa"/>
          </w:tcPr>
          <w:p w14:paraId="4683BB38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Revised By</w:t>
            </w:r>
          </w:p>
        </w:tc>
        <w:tc>
          <w:tcPr>
            <w:tcW w:w="4608" w:type="dxa"/>
          </w:tcPr>
          <w:p w14:paraId="4683BB39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Revisions</w:t>
            </w:r>
          </w:p>
        </w:tc>
      </w:tr>
      <w:tr w:rsidR="00BF6324" w:rsidRPr="0000543A" w14:paraId="4683BB3F" w14:textId="77777777" w:rsidTr="0000543A">
        <w:trPr>
          <w:cantSplit/>
          <w:tblHeader/>
        </w:trPr>
        <w:tc>
          <w:tcPr>
            <w:tcW w:w="1368" w:type="dxa"/>
          </w:tcPr>
          <w:p w14:paraId="4683BB3B" w14:textId="781C5A3B" w:rsidR="00BF6324" w:rsidRPr="0000543A" w:rsidRDefault="0000543A" w:rsidP="001F47A0">
            <w:pPr>
              <w:spacing w:after="120"/>
            </w:pPr>
            <w:r w:rsidRPr="0000543A">
              <w:t>1</w:t>
            </w:r>
          </w:p>
        </w:tc>
        <w:tc>
          <w:tcPr>
            <w:tcW w:w="1710" w:type="dxa"/>
          </w:tcPr>
          <w:p w14:paraId="4683BB3C" w14:textId="77777777" w:rsidR="00BF6324" w:rsidRPr="0000543A" w:rsidRDefault="00BF6324" w:rsidP="001F47A0">
            <w:pPr>
              <w:spacing w:after="120"/>
            </w:pPr>
          </w:p>
        </w:tc>
        <w:tc>
          <w:tcPr>
            <w:tcW w:w="1890" w:type="dxa"/>
          </w:tcPr>
          <w:p w14:paraId="4683BB3D" w14:textId="77777777" w:rsidR="00BF6324" w:rsidRPr="0000543A" w:rsidRDefault="00BF6324" w:rsidP="001F47A0">
            <w:pPr>
              <w:spacing w:after="120"/>
            </w:pPr>
          </w:p>
        </w:tc>
        <w:tc>
          <w:tcPr>
            <w:tcW w:w="4608" w:type="dxa"/>
          </w:tcPr>
          <w:p w14:paraId="4683BB3E" w14:textId="48A00F6F" w:rsidR="00BF6324" w:rsidRPr="0000543A" w:rsidRDefault="0000543A" w:rsidP="001F47A0">
            <w:pPr>
              <w:spacing w:after="120"/>
            </w:pPr>
            <w:r w:rsidRPr="0000543A">
              <w:t>Initial draft</w:t>
            </w:r>
          </w:p>
        </w:tc>
      </w:tr>
      <w:tr w:rsidR="0000543A" w:rsidRPr="0000543A" w14:paraId="3B9962E5" w14:textId="77777777" w:rsidTr="0000543A">
        <w:trPr>
          <w:cantSplit/>
          <w:tblHeader/>
        </w:trPr>
        <w:tc>
          <w:tcPr>
            <w:tcW w:w="1368" w:type="dxa"/>
          </w:tcPr>
          <w:p w14:paraId="04B94523" w14:textId="77777777" w:rsidR="0000543A" w:rsidRPr="0000543A" w:rsidRDefault="0000543A" w:rsidP="001F47A0">
            <w:pPr>
              <w:spacing w:after="120"/>
            </w:pPr>
          </w:p>
        </w:tc>
        <w:tc>
          <w:tcPr>
            <w:tcW w:w="1710" w:type="dxa"/>
          </w:tcPr>
          <w:p w14:paraId="529DF135" w14:textId="77777777" w:rsidR="0000543A" w:rsidRPr="0000543A" w:rsidRDefault="0000543A" w:rsidP="001F47A0">
            <w:pPr>
              <w:spacing w:after="120"/>
            </w:pPr>
          </w:p>
        </w:tc>
        <w:tc>
          <w:tcPr>
            <w:tcW w:w="1890" w:type="dxa"/>
          </w:tcPr>
          <w:p w14:paraId="103B5F84" w14:textId="77777777" w:rsidR="0000543A" w:rsidRPr="0000543A" w:rsidRDefault="0000543A" w:rsidP="001F47A0">
            <w:pPr>
              <w:spacing w:after="120"/>
            </w:pPr>
          </w:p>
        </w:tc>
        <w:tc>
          <w:tcPr>
            <w:tcW w:w="4608" w:type="dxa"/>
          </w:tcPr>
          <w:p w14:paraId="50CBF596" w14:textId="77777777" w:rsidR="0000543A" w:rsidRPr="0000543A" w:rsidRDefault="0000543A" w:rsidP="001F47A0">
            <w:pPr>
              <w:spacing w:after="120"/>
            </w:pPr>
          </w:p>
        </w:tc>
      </w:tr>
    </w:tbl>
    <w:p w14:paraId="4683BB40" w14:textId="77777777" w:rsidR="00BF6324" w:rsidRPr="001F47A0" w:rsidRDefault="00BF6324" w:rsidP="001F47A0">
      <w:pPr>
        <w:spacing w:after="120"/>
        <w:rPr>
          <w:b/>
        </w:rPr>
      </w:pPr>
    </w:p>
    <w:sectPr w:rsidR="00BF6324" w:rsidRPr="001F47A0" w:rsidSect="004541EF">
      <w:headerReference w:type="default" r:id="rId14"/>
      <w:footerReference w:type="defaul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ezelske, Angie C" w:date="2015-08-26T11:08:00Z" w:initials="ACD">
    <w:p w14:paraId="7FCCA06C" w14:textId="4A1A08D9" w:rsidR="006F645B" w:rsidRDefault="006F645B">
      <w:pPr>
        <w:pStyle w:val="CommentText"/>
      </w:pPr>
      <w:r>
        <w:rPr>
          <w:rStyle w:val="CommentReference"/>
        </w:rPr>
        <w:annotationRef/>
      </w:r>
      <w:r>
        <w:t>There won’t be owners of individuals so I just want to make sure this page title doesn’t make it into the design.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FCCA06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014DA0" w14:textId="77777777" w:rsidR="00B10E05" w:rsidRDefault="00B10E05" w:rsidP="001F47A0">
      <w:pPr>
        <w:spacing w:line="240" w:lineRule="auto"/>
      </w:pPr>
      <w:r>
        <w:separator/>
      </w:r>
    </w:p>
  </w:endnote>
  <w:endnote w:type="continuationSeparator" w:id="0">
    <w:p w14:paraId="1BE87B3C" w14:textId="77777777" w:rsidR="00B10E05" w:rsidRDefault="00B10E05" w:rsidP="001F47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83BB47" w14:textId="77777777" w:rsidR="001F47A0" w:rsidRDefault="001F47A0" w:rsidP="001F47A0">
    <w:pPr>
      <w:pStyle w:val="Footer"/>
      <w:pBdr>
        <w:bottom w:val="single" w:sz="6" w:space="1" w:color="auto"/>
      </w:pBdr>
      <w:jc w:val="center"/>
    </w:pPr>
  </w:p>
  <w:p w14:paraId="4683BB49" w14:textId="6DA3FD3B" w:rsidR="001F47A0" w:rsidRDefault="005C693D" w:rsidP="005C693D">
    <w:pPr>
      <w:pStyle w:val="Footer"/>
      <w:jc w:val="center"/>
    </w:pPr>
    <w:r>
      <w:tab/>
    </w:r>
    <w:r w:rsidR="001F47A0">
      <w:fldChar w:fldCharType="begin"/>
    </w:r>
    <w:r w:rsidR="001F47A0">
      <w:instrText xml:space="preserve"> PAGE  \* Arabic  \* MERGEFORMAT </w:instrText>
    </w:r>
    <w:r w:rsidR="001F47A0">
      <w:fldChar w:fldCharType="separate"/>
    </w:r>
    <w:r w:rsidR="006F645B">
      <w:rPr>
        <w:noProof/>
      </w:rPr>
      <w:t>1</w:t>
    </w:r>
    <w:r w:rsidR="001F47A0"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6F645B">
      <w:rPr>
        <w:noProof/>
      </w:rPr>
      <w:t>8/24/2015 4:05 PM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998A8D" w14:textId="77777777" w:rsidR="00B10E05" w:rsidRDefault="00B10E05" w:rsidP="001F47A0">
      <w:pPr>
        <w:spacing w:line="240" w:lineRule="auto"/>
      </w:pPr>
      <w:r>
        <w:separator/>
      </w:r>
    </w:p>
  </w:footnote>
  <w:footnote w:type="continuationSeparator" w:id="0">
    <w:p w14:paraId="76AD34C5" w14:textId="77777777" w:rsidR="00B10E05" w:rsidRDefault="00B10E05" w:rsidP="001F47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1E5DD8" w14:textId="77777777" w:rsidR="007A6AF8" w:rsidRDefault="001F47A0" w:rsidP="006D0401">
    <w:pPr>
      <w:pStyle w:val="Header"/>
      <w:pBdr>
        <w:bottom w:val="single" w:sz="6" w:space="1" w:color="auto"/>
      </w:pBdr>
      <w:rPr>
        <w:b/>
      </w:rPr>
    </w:pPr>
    <w:r w:rsidRPr="00BF6324">
      <w:rPr>
        <w:b/>
      </w:rPr>
      <w:t>MPSE Project</w:t>
    </w:r>
    <w:r w:rsidRPr="00BF6324">
      <w:rPr>
        <w:b/>
      </w:rPr>
      <w:tab/>
    </w:r>
  </w:p>
  <w:p w14:paraId="4683BB45" w14:textId="3DDA1410" w:rsidR="001F47A0" w:rsidRDefault="001F47A0" w:rsidP="006D0401">
    <w:pPr>
      <w:pStyle w:val="Header"/>
      <w:pBdr>
        <w:bottom w:val="single" w:sz="6" w:space="1" w:color="auto"/>
      </w:pBdr>
      <w:rPr>
        <w:b/>
      </w:rPr>
    </w:pPr>
    <w:r w:rsidRPr="00BF6324">
      <w:rPr>
        <w:b/>
      </w:rPr>
      <w:fldChar w:fldCharType="begin"/>
    </w:r>
    <w:r w:rsidRPr="00BF6324">
      <w:rPr>
        <w:b/>
      </w:rPr>
      <w:instrText xml:space="preserve"> FILENAME   \* MERGEFORMAT </w:instrText>
    </w:r>
    <w:r w:rsidRPr="00BF6324">
      <w:rPr>
        <w:b/>
      </w:rPr>
      <w:fldChar w:fldCharType="separate"/>
    </w:r>
    <w:r w:rsidR="00880CC6">
      <w:rPr>
        <w:b/>
        <w:noProof/>
      </w:rPr>
      <w:t>Mid_Level_Individual_Non-PCA_Enrollment.docx</w:t>
    </w:r>
    <w:r w:rsidRPr="00BF6324">
      <w:rPr>
        <w:b/>
      </w:rPr>
      <w:fldChar w:fldCharType="end"/>
    </w:r>
  </w:p>
  <w:p w14:paraId="4683BB46" w14:textId="77777777" w:rsidR="001F47A0" w:rsidRDefault="001F47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750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745721"/>
    <w:multiLevelType w:val="hybridMultilevel"/>
    <w:tmpl w:val="81E0D78E"/>
    <w:lvl w:ilvl="0" w:tplc="D324B38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6874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A7217FA"/>
    <w:multiLevelType w:val="hybridMultilevel"/>
    <w:tmpl w:val="A2D68124"/>
    <w:lvl w:ilvl="0" w:tplc="45F8B19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E231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5287C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89C74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DA105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4EF3D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3DE40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4B90ADC"/>
    <w:multiLevelType w:val="hybridMultilevel"/>
    <w:tmpl w:val="8FAAE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BD66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DD929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F364A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19829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1"/>
  </w:num>
  <w:num w:numId="5">
    <w:abstractNumId w:val="14"/>
  </w:num>
  <w:num w:numId="6">
    <w:abstractNumId w:val="4"/>
  </w:num>
  <w:num w:numId="7">
    <w:abstractNumId w:val="6"/>
  </w:num>
  <w:num w:numId="8">
    <w:abstractNumId w:val="8"/>
  </w:num>
  <w:num w:numId="9">
    <w:abstractNumId w:val="10"/>
  </w:num>
  <w:num w:numId="10">
    <w:abstractNumId w:val="13"/>
  </w:num>
  <w:num w:numId="11">
    <w:abstractNumId w:val="11"/>
  </w:num>
  <w:num w:numId="12">
    <w:abstractNumId w:val="12"/>
  </w:num>
  <w:num w:numId="13">
    <w:abstractNumId w:val="5"/>
  </w:num>
  <w:num w:numId="14">
    <w:abstractNumId w:val="9"/>
  </w:num>
  <w:num w:numId="15">
    <w:abstractNumId w:val="0"/>
  </w:num>
  <w:numIdMacAtCleanup w:val="9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zelske, Angie C">
    <w15:presenceInfo w15:providerId="None" w15:userId="Dezelske, Angie 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914"/>
    <w:rsid w:val="0000543A"/>
    <w:rsid w:val="000072C9"/>
    <w:rsid w:val="00013F80"/>
    <w:rsid w:val="00014C7E"/>
    <w:rsid w:val="000306E2"/>
    <w:rsid w:val="000348CA"/>
    <w:rsid w:val="0004243B"/>
    <w:rsid w:val="00043502"/>
    <w:rsid w:val="00044997"/>
    <w:rsid w:val="00045FA3"/>
    <w:rsid w:val="000634B1"/>
    <w:rsid w:val="0006357C"/>
    <w:rsid w:val="00083D84"/>
    <w:rsid w:val="00087F04"/>
    <w:rsid w:val="000C539B"/>
    <w:rsid w:val="000D4868"/>
    <w:rsid w:val="000E2A6B"/>
    <w:rsid w:val="000F52FB"/>
    <w:rsid w:val="001006E1"/>
    <w:rsid w:val="0010660C"/>
    <w:rsid w:val="0011231F"/>
    <w:rsid w:val="00120E27"/>
    <w:rsid w:val="001507C3"/>
    <w:rsid w:val="001548CC"/>
    <w:rsid w:val="00183C34"/>
    <w:rsid w:val="001A3295"/>
    <w:rsid w:val="001A6575"/>
    <w:rsid w:val="001B0BE5"/>
    <w:rsid w:val="001C2C33"/>
    <w:rsid w:val="001D2664"/>
    <w:rsid w:val="001D3A08"/>
    <w:rsid w:val="001E5451"/>
    <w:rsid w:val="001F3F93"/>
    <w:rsid w:val="001F47A0"/>
    <w:rsid w:val="00210D5C"/>
    <w:rsid w:val="00215F0C"/>
    <w:rsid w:val="00271730"/>
    <w:rsid w:val="00272A26"/>
    <w:rsid w:val="00295EBB"/>
    <w:rsid w:val="002971B6"/>
    <w:rsid w:val="002B47B8"/>
    <w:rsid w:val="002C7914"/>
    <w:rsid w:val="002D011F"/>
    <w:rsid w:val="002D635D"/>
    <w:rsid w:val="002E2DFC"/>
    <w:rsid w:val="002E7385"/>
    <w:rsid w:val="00323B7B"/>
    <w:rsid w:val="00372E72"/>
    <w:rsid w:val="003825CC"/>
    <w:rsid w:val="003A0D1A"/>
    <w:rsid w:val="003B0C23"/>
    <w:rsid w:val="003E5DB4"/>
    <w:rsid w:val="003F3B23"/>
    <w:rsid w:val="00424F4F"/>
    <w:rsid w:val="00452C05"/>
    <w:rsid w:val="004541EF"/>
    <w:rsid w:val="00461EC1"/>
    <w:rsid w:val="00465AE6"/>
    <w:rsid w:val="00470BCF"/>
    <w:rsid w:val="004800D6"/>
    <w:rsid w:val="0048776F"/>
    <w:rsid w:val="00491F73"/>
    <w:rsid w:val="004E31ED"/>
    <w:rsid w:val="004F0940"/>
    <w:rsid w:val="004F34D1"/>
    <w:rsid w:val="00517E84"/>
    <w:rsid w:val="00556339"/>
    <w:rsid w:val="00560651"/>
    <w:rsid w:val="00565125"/>
    <w:rsid w:val="00582D84"/>
    <w:rsid w:val="0059581C"/>
    <w:rsid w:val="00595C94"/>
    <w:rsid w:val="00596DF3"/>
    <w:rsid w:val="005B12CD"/>
    <w:rsid w:val="005B265F"/>
    <w:rsid w:val="005B3284"/>
    <w:rsid w:val="005B62B2"/>
    <w:rsid w:val="005C660D"/>
    <w:rsid w:val="005C693D"/>
    <w:rsid w:val="005F0D7E"/>
    <w:rsid w:val="005F2491"/>
    <w:rsid w:val="00632D80"/>
    <w:rsid w:val="0063489F"/>
    <w:rsid w:val="00640A3C"/>
    <w:rsid w:val="00642073"/>
    <w:rsid w:val="00644E45"/>
    <w:rsid w:val="00645907"/>
    <w:rsid w:val="0065707C"/>
    <w:rsid w:val="00664082"/>
    <w:rsid w:val="0066519A"/>
    <w:rsid w:val="00670F7E"/>
    <w:rsid w:val="00677B05"/>
    <w:rsid w:val="006C2DE1"/>
    <w:rsid w:val="006D0401"/>
    <w:rsid w:val="006F10C7"/>
    <w:rsid w:val="006F645B"/>
    <w:rsid w:val="007032C7"/>
    <w:rsid w:val="00724661"/>
    <w:rsid w:val="00746576"/>
    <w:rsid w:val="007A2526"/>
    <w:rsid w:val="007A6AF8"/>
    <w:rsid w:val="007B5638"/>
    <w:rsid w:val="007D4D4B"/>
    <w:rsid w:val="007F4338"/>
    <w:rsid w:val="00805022"/>
    <w:rsid w:val="00821249"/>
    <w:rsid w:val="008322DD"/>
    <w:rsid w:val="00835C06"/>
    <w:rsid w:val="008506C2"/>
    <w:rsid w:val="00851904"/>
    <w:rsid w:val="00856553"/>
    <w:rsid w:val="00863911"/>
    <w:rsid w:val="00866498"/>
    <w:rsid w:val="00872ED6"/>
    <w:rsid w:val="0087794C"/>
    <w:rsid w:val="00880CC6"/>
    <w:rsid w:val="008834B2"/>
    <w:rsid w:val="00891766"/>
    <w:rsid w:val="00893A2B"/>
    <w:rsid w:val="008A1B9A"/>
    <w:rsid w:val="008B7302"/>
    <w:rsid w:val="008E030A"/>
    <w:rsid w:val="00904B1F"/>
    <w:rsid w:val="00966919"/>
    <w:rsid w:val="00976A9A"/>
    <w:rsid w:val="009A0770"/>
    <w:rsid w:val="009A11A9"/>
    <w:rsid w:val="009B2AB3"/>
    <w:rsid w:val="009B740F"/>
    <w:rsid w:val="009B7837"/>
    <w:rsid w:val="009C1C01"/>
    <w:rsid w:val="009D5B38"/>
    <w:rsid w:val="009E7F82"/>
    <w:rsid w:val="00A26115"/>
    <w:rsid w:val="00A313A3"/>
    <w:rsid w:val="00A46B9A"/>
    <w:rsid w:val="00A82150"/>
    <w:rsid w:val="00AB0D27"/>
    <w:rsid w:val="00AB29B8"/>
    <w:rsid w:val="00AC0E92"/>
    <w:rsid w:val="00AC55C6"/>
    <w:rsid w:val="00AC7218"/>
    <w:rsid w:val="00AE39F6"/>
    <w:rsid w:val="00AF662C"/>
    <w:rsid w:val="00B10E05"/>
    <w:rsid w:val="00B13C07"/>
    <w:rsid w:val="00B72205"/>
    <w:rsid w:val="00B77514"/>
    <w:rsid w:val="00B80E8B"/>
    <w:rsid w:val="00B83C34"/>
    <w:rsid w:val="00B95A42"/>
    <w:rsid w:val="00BA6BFC"/>
    <w:rsid w:val="00BB5647"/>
    <w:rsid w:val="00BC5904"/>
    <w:rsid w:val="00BD0E3C"/>
    <w:rsid w:val="00BE1F1F"/>
    <w:rsid w:val="00BF6324"/>
    <w:rsid w:val="00C10D34"/>
    <w:rsid w:val="00C11593"/>
    <w:rsid w:val="00C63D2F"/>
    <w:rsid w:val="00C815CC"/>
    <w:rsid w:val="00CA4C82"/>
    <w:rsid w:val="00CD4EA3"/>
    <w:rsid w:val="00CD59F0"/>
    <w:rsid w:val="00D42CF0"/>
    <w:rsid w:val="00DB1CE1"/>
    <w:rsid w:val="00DB29A6"/>
    <w:rsid w:val="00DB4C7B"/>
    <w:rsid w:val="00DB6969"/>
    <w:rsid w:val="00DD1664"/>
    <w:rsid w:val="00DE5567"/>
    <w:rsid w:val="00DF78AC"/>
    <w:rsid w:val="00E02794"/>
    <w:rsid w:val="00E07E86"/>
    <w:rsid w:val="00E20CA1"/>
    <w:rsid w:val="00E2200B"/>
    <w:rsid w:val="00E24F1F"/>
    <w:rsid w:val="00E46C05"/>
    <w:rsid w:val="00E723A2"/>
    <w:rsid w:val="00E96DC6"/>
    <w:rsid w:val="00EB6217"/>
    <w:rsid w:val="00EC1798"/>
    <w:rsid w:val="00ED0AB8"/>
    <w:rsid w:val="00EF38F2"/>
    <w:rsid w:val="00EF434E"/>
    <w:rsid w:val="00F21D49"/>
    <w:rsid w:val="00F27330"/>
    <w:rsid w:val="00F30D47"/>
    <w:rsid w:val="00F31944"/>
    <w:rsid w:val="00F3279F"/>
    <w:rsid w:val="00F37DFF"/>
    <w:rsid w:val="00F5648F"/>
    <w:rsid w:val="00F9084E"/>
    <w:rsid w:val="00FA1665"/>
    <w:rsid w:val="00FA2A22"/>
    <w:rsid w:val="00FB5903"/>
    <w:rsid w:val="00FC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3BB19"/>
  <w15:docId w15:val="{31D3056F-378F-4412-AF79-F0E57E16C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D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EC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49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E2D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DHS">
    <w:name w:val="Table DHS"/>
    <w:basedOn w:val="TableGrid"/>
    <w:uiPriority w:val="99"/>
    <w:rsid w:val="002E2DFC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61E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249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2B47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47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47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47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47B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1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11/relationships/commentsExtended" Target="commentsExtended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comments" Target="comment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5" ma:contentTypeDescription="Create a new document." ma:contentTypeScope="" ma:versionID="cbd00ac5b5c28ec173604f177ea9f6b9">
  <xsd:schema xmlns:xsd="http://www.w3.org/2001/XMLSchema" xmlns:xs="http://www.w3.org/2001/XMLSchema" xmlns:p="http://schemas.microsoft.com/office/2006/metadata/properties" xmlns:ns2="8fb07803-c468-4910-8515-b6c9a57278a1" xmlns:ns3="a2741f7e-cf52-4b71-b717-1a57b4501045" targetNamespace="http://schemas.microsoft.com/office/2006/metadata/properties" ma:root="true" ma:fieldsID="c002e0c6a62bd7dcfedb09e5d64bec42" ns2:_="" ns3:_="">
    <xsd:import namespace="8fb07803-c468-4910-8515-b6c9a57278a1"/>
    <xsd:import namespace="a2741f7e-cf52-4b71-b717-1a57b4501045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3:Use_x0020_Cases" minOccurs="0"/>
                <xsd:element ref="ns2:Use_x0020_Cases_x003a_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  <xsd:enumeration value="Use Case Support"/>
        </xsd:restriction>
      </xsd:simpleType>
    </xsd:element>
    <xsd:element name="Use_x0020_Cases_x003a_ID" ma:index="10" nillable="true" ma:displayName="Use Cases:ID" ma:list="{98918095-c0ed-4092-8ba2-9e4a61db4f75}" ma:internalName="Use_x0020_Cases_x003a_ID" ma:readOnly="true" ma:showField="ID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41f7e-cf52-4b71-b717-1a57b4501045" elementFormDefault="qualified">
    <xsd:import namespace="http://schemas.microsoft.com/office/2006/documentManagement/types"/>
    <xsd:import namespace="http://schemas.microsoft.com/office/infopath/2007/PartnerControls"/>
    <xsd:element name="Use_x0020_Cases" ma:index="9" nillable="true" ma:displayName="Use Cases" ma:list="{98918095-c0ed-4092-8ba2-9e4a61db4f75}" ma:internalName="Use_x0020_Cases" ma:showField="Title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  <Use_x0020_Cases xmlns="a2741f7e-cf52-4b71-b717-1a57b4501045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DF07AE-10EA-49A0-88D7-6AF538BDC0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07803-c468-4910-8515-b6c9a57278a1"/>
    <ds:schemaRef ds:uri="a2741f7e-cf52-4b71-b717-1a57b45010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DD3955-2B7A-4715-A9F2-8357D8B8D3AE}">
  <ds:schemaRefs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schemas.microsoft.com/office/2006/metadata/properties"/>
    <ds:schemaRef ds:uri="a2741f7e-cf52-4b71-b717-1a57b4501045"/>
    <ds:schemaRef ds:uri="8fb07803-c468-4910-8515-b6c9a57278a1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99F5A72-7D02-4E59-938C-B39809709EC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221A945-8173-4DF7-ADE6-889D057FCFF1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CEC2B990-E525-4DDF-83B2-26E90E869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 of Human Services</Company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Marsh, David</dc:creator>
  <cp:lastModifiedBy>Dezelske, Angie C</cp:lastModifiedBy>
  <cp:revision>15</cp:revision>
  <cp:lastPrinted>2015-03-05T17:45:00Z</cp:lastPrinted>
  <dcterms:created xsi:type="dcterms:W3CDTF">2015-01-23T17:37:00Z</dcterms:created>
  <dcterms:modified xsi:type="dcterms:W3CDTF">2015-08-26T16:09:00Z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  <property fmtid="{D5CDD505-2E9C-101B-9397-08002B2CF9AE}" pid="3" name="Order">
    <vt:r8>2000</vt:r8>
  </property>
  <property fmtid="{D5CDD505-2E9C-101B-9397-08002B2CF9AE}" pid="4" name="Application Type">
    <vt:lpwstr>Organization</vt:lpwstr>
  </property>
  <property fmtid="{D5CDD505-2E9C-101B-9397-08002B2CF9AE}" pid="5" name="Client">
    <vt:lpwstr>12822</vt:lpwstr>
  </property>
  <property fmtid="{D5CDD505-2E9C-101B-9397-08002B2CF9AE}" pid="6" name="Project">
    <vt:lpwstr>14569</vt:lpwstr>
  </property>
  <property fmtid="{D5CDD505-2E9C-101B-9397-08002B2CF9AE}" pid="7" name="Categories">
    <vt:lpwstr/>
  </property>
  <property fmtid="{D5CDD505-2E9C-101B-9397-08002B2CF9AE}" pid="8" name="Approval Level">
    <vt:lpwstr/>
  </property>
  <property fmtid="{D5CDD505-2E9C-101B-9397-08002B2CF9AE}" pid="9" name="Business Areas">
    <vt:lpwstr>Do not search</vt:lpwstr>
  </property>
  <property fmtid="{D5CDD505-2E9C-101B-9397-08002B2CF9AE}" pid="10" name="Nominate">
    <vt:lpwstr>0</vt:lpwstr>
  </property>
  <property fmtid="{D5CDD505-2E9C-101B-9397-08002B2CF9AE}" pid="11" name="xd_Signature">
    <vt:lpwstr/>
  </property>
  <property fmtid="{D5CDD505-2E9C-101B-9397-08002B2CF9AE}" pid="12" name="xd_ProgID">
    <vt:lpwstr/>
  </property>
  <property fmtid="{D5CDD505-2E9C-101B-9397-08002B2CF9AE}" pid="13" name="Project (Long Name)0">
    <vt:lpwstr>14569</vt:lpwstr>
  </property>
  <property fmtid="{D5CDD505-2E9C-101B-9397-08002B2CF9AE}" pid="14" name="_Version">
    <vt:lpwstr/>
  </property>
  <property fmtid="{D5CDD505-2E9C-101B-9397-08002B2CF9AE}" pid="15" name="Project Artifact Type">
    <vt:lpwstr>49</vt:lpwstr>
  </property>
  <property fmtid="{D5CDD505-2E9C-101B-9397-08002B2CF9AE}" pid="16" name="Assigned To">
    <vt:lpwstr/>
  </property>
  <property fmtid="{D5CDD505-2E9C-101B-9397-08002B2CF9AE}" pid="17" name="Doc Type">
    <vt:lpwstr>Use Cases</vt:lpwstr>
  </property>
  <property fmtid="{D5CDD505-2E9C-101B-9397-08002B2CF9AE}" pid="18" name="TemplateUrl">
    <vt:lpwstr/>
  </property>
  <property fmtid="{D5CDD505-2E9C-101B-9397-08002B2CF9AE}" pid="19" name="Categories0">
    <vt:lpwstr>Business Analysis</vt:lpwstr>
  </property>
</Properties>
</file>