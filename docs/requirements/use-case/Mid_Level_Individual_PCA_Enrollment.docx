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3D90F0A" w14:textId="2297D1C9" w:rsidR="009D4833" w:rsidRPr="009D4833" w:rsidRDefault="009D4833" w:rsidP="009D4833">
      <w:r w:rsidRPr="009D4833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1E3EA36" w14:textId="0ED4B1F2" w:rsidR="0016762F" w:rsidRPr="0016762F" w:rsidRDefault="0016762F" w:rsidP="0016762F">
      <w:pPr>
        <w:pStyle w:val="ListParagraph"/>
        <w:numPr>
          <w:ilvl w:val="0"/>
          <w:numId w:val="14"/>
        </w:numPr>
      </w:pPr>
      <w:r>
        <w:t>User</w:t>
      </w:r>
    </w:p>
    <w:p w14:paraId="1B52D178" w14:textId="42EDFCED" w:rsidR="00EF38F2" w:rsidRDefault="0016762F" w:rsidP="00DB6969">
      <w:pPr>
        <w:pStyle w:val="Heading1"/>
      </w:pPr>
      <w:r>
        <w:t>Main Flow</w:t>
      </w:r>
    </w:p>
    <w:p w14:paraId="020227D9" w14:textId="74CB2989" w:rsidR="001006E1" w:rsidRDefault="00EF38F2" w:rsidP="000634B1">
      <w:pPr>
        <w:pStyle w:val="Heading2"/>
      </w:pPr>
      <w:r>
        <w:t>Precondition</w:t>
      </w:r>
      <w:r w:rsidR="001006E1">
        <w:t>(</w:t>
      </w:r>
      <w:r>
        <w:t>s</w:t>
      </w:r>
      <w:r w:rsidR="001006E1">
        <w:t>)</w:t>
      </w:r>
    </w:p>
    <w:p w14:paraId="44058A3B" w14:textId="76947C25" w:rsidR="009D4833" w:rsidRDefault="009D4833" w:rsidP="009D4833">
      <w:pPr>
        <w:pStyle w:val="ListParagraph"/>
        <w:numPr>
          <w:ilvl w:val="0"/>
          <w:numId w:val="13"/>
        </w:numPr>
      </w:pPr>
      <w:r>
        <w:t xml:space="preserve">User is operating on an organization </w:t>
      </w:r>
      <w:del w:id="0" w:author="Dezelske, Angie C" w:date="2015-08-26T11:04:00Z">
        <w:r w:rsidDel="001104F9">
          <w:delText xml:space="preserve">application </w:delText>
        </w:r>
      </w:del>
      <w:ins w:id="1" w:author="Dezelske, Angie C" w:date="2015-08-26T11:04:00Z">
        <w:r w:rsidR="001104F9">
          <w:t>profile</w:t>
        </w:r>
        <w:r w:rsidR="001104F9">
          <w:t xml:space="preserve"> </w:t>
        </w:r>
      </w:ins>
      <w:r>
        <w:t>that is in MMIS</w:t>
      </w:r>
    </w:p>
    <w:p w14:paraId="4A405FFC" w14:textId="5481E581" w:rsidR="009D4833" w:rsidRDefault="009D4833" w:rsidP="009D4833">
      <w:pPr>
        <w:pStyle w:val="ListParagraph"/>
        <w:numPr>
          <w:ilvl w:val="0"/>
          <w:numId w:val="13"/>
        </w:numPr>
      </w:pPr>
      <w:r>
        <w:t xml:space="preserve">And that </w:t>
      </w:r>
      <w:del w:id="2" w:author="Dezelske, Angie C" w:date="2015-08-26T11:04:00Z">
        <w:r w:rsidDel="001104F9">
          <w:delText xml:space="preserve">application </w:delText>
        </w:r>
      </w:del>
      <w:ins w:id="3" w:author="Dezelske, Angie C" w:date="2015-08-26T11:04:00Z">
        <w:r w:rsidR="001104F9">
          <w:t>profile</w:t>
        </w:r>
        <w:r w:rsidR="001104F9">
          <w:t xml:space="preserve"> </w:t>
        </w:r>
      </w:ins>
      <w:r w:rsidRPr="009D4833">
        <w:t xml:space="preserve">meets one </w:t>
      </w:r>
      <w:r>
        <w:t xml:space="preserve">or more </w:t>
      </w:r>
      <w:r w:rsidRPr="009D4833">
        <w:t>of these criteria:</w:t>
      </w:r>
    </w:p>
    <w:p w14:paraId="269928EA" w14:textId="77777777" w:rsidR="009D4833" w:rsidRDefault="009D4833" w:rsidP="009D4833">
      <w:pPr>
        <w:pStyle w:val="ListParagraph"/>
        <w:numPr>
          <w:ilvl w:val="1"/>
          <w:numId w:val="13"/>
        </w:numPr>
      </w:pPr>
      <w:r w:rsidRPr="009D4833">
        <w:t>Provider Type equals PCPO, Home Health Agency, HCBS (Waiver)</w:t>
      </w:r>
    </w:p>
    <w:p w14:paraId="03151468" w14:textId="3DDBF1FC" w:rsidR="009D4833" w:rsidRPr="009D4833" w:rsidRDefault="009D4833" w:rsidP="009D4833">
      <w:pPr>
        <w:pStyle w:val="ListParagraph"/>
        <w:numPr>
          <w:ilvl w:val="1"/>
          <w:numId w:val="13"/>
        </w:numPr>
      </w:pPr>
      <w:r w:rsidRPr="009D4833">
        <w:t>NPI</w:t>
      </w:r>
      <w:r>
        <w:t xml:space="preserve"> is equal to </w:t>
      </w:r>
      <w:r w:rsidRPr="009D4833">
        <w:t>1851335525, 1376752337, 1992759674, M804638700.</w:t>
      </w:r>
    </w:p>
    <w:p w14:paraId="5759CBAB" w14:textId="77777777" w:rsidR="00EF38F2" w:rsidRDefault="00EF38F2" w:rsidP="00EF38F2">
      <w:pPr>
        <w:pStyle w:val="Heading2"/>
      </w:pPr>
      <w:r>
        <w:t>Steps</w:t>
      </w:r>
    </w:p>
    <w:p w14:paraId="29F22732" w14:textId="51EE219D" w:rsidR="009D4833" w:rsidRDefault="009D4833" w:rsidP="009D4833">
      <w:pPr>
        <w:pStyle w:val="ListParagraph"/>
        <w:numPr>
          <w:ilvl w:val="0"/>
          <w:numId w:val="12"/>
        </w:numPr>
      </w:pPr>
      <w:r>
        <w:t>User initiates PCA maintenance</w:t>
      </w:r>
    </w:p>
    <w:p w14:paraId="7DC466B9" w14:textId="378C55C8" w:rsidR="009D4833" w:rsidRDefault="009D4833" w:rsidP="009D4833">
      <w:pPr>
        <w:pStyle w:val="ListParagraph"/>
        <w:numPr>
          <w:ilvl w:val="0"/>
          <w:numId w:val="12"/>
        </w:numPr>
      </w:pPr>
      <w:r>
        <w:t>System displays a list of affiliated PCAs</w:t>
      </w:r>
      <w:r w:rsidR="004B2632">
        <w:t xml:space="preserve"> (UC054)</w:t>
      </w:r>
    </w:p>
    <w:p w14:paraId="1DC3BA04" w14:textId="1DACB3DB" w:rsidR="004B2632" w:rsidRDefault="009D4833" w:rsidP="004B2632">
      <w:pPr>
        <w:pStyle w:val="ListParagraph"/>
        <w:numPr>
          <w:ilvl w:val="0"/>
          <w:numId w:val="12"/>
        </w:numPr>
      </w:pPr>
      <w:r>
        <w:t>User initiates new PCA enrollment</w:t>
      </w:r>
      <w:r w:rsidR="004B2632">
        <w:t xml:space="preserve"> (UC054)</w:t>
      </w:r>
    </w:p>
    <w:p w14:paraId="54FE654C" w14:textId="42FFECD4" w:rsidR="009D4833" w:rsidRDefault="009D4833" w:rsidP="009D4833">
      <w:pPr>
        <w:pStyle w:val="ListParagraph"/>
        <w:numPr>
          <w:ilvl w:val="0"/>
          <w:numId w:val="12"/>
        </w:numPr>
      </w:pPr>
      <w:r>
        <w:t>The following steps are performed for each PCA:</w:t>
      </w:r>
    </w:p>
    <w:p w14:paraId="245C91CC" w14:textId="057C8D76" w:rsidR="009D4833" w:rsidRDefault="009D4833" w:rsidP="009D4833">
      <w:pPr>
        <w:pStyle w:val="ListParagraph"/>
        <w:numPr>
          <w:ilvl w:val="1"/>
          <w:numId w:val="12"/>
        </w:numPr>
      </w:pPr>
      <w:r>
        <w:t>User enters personal  information</w:t>
      </w:r>
      <w:r w:rsidR="004B2632">
        <w:t xml:space="preserve"> (UC055)</w:t>
      </w:r>
    </w:p>
    <w:p w14:paraId="487FD251" w14:textId="6EF200DC" w:rsidR="009D4833" w:rsidRDefault="009D4833" w:rsidP="009D4833">
      <w:pPr>
        <w:pStyle w:val="ListParagraph"/>
        <w:numPr>
          <w:ilvl w:val="1"/>
          <w:numId w:val="12"/>
        </w:numPr>
      </w:pPr>
      <w:r>
        <w:t>User enters training information</w:t>
      </w:r>
      <w:r w:rsidR="004B2632">
        <w:t xml:space="preserve"> (UC057)</w:t>
      </w:r>
    </w:p>
    <w:p w14:paraId="00CB7164" w14:textId="5517F3A1" w:rsidR="009D4833" w:rsidRDefault="009D4833" w:rsidP="009D4833">
      <w:pPr>
        <w:pStyle w:val="ListParagraph"/>
        <w:numPr>
          <w:ilvl w:val="1"/>
          <w:numId w:val="12"/>
        </w:numPr>
      </w:pPr>
      <w:r>
        <w:t>User enters background study</w:t>
      </w:r>
      <w:r w:rsidR="004B2632">
        <w:t xml:space="preserve"> (UC058)</w:t>
      </w:r>
    </w:p>
    <w:p w14:paraId="6BC89793" w14:textId="5CFD2DDC" w:rsidR="009D4833" w:rsidRDefault="009D4833" w:rsidP="009D4833">
      <w:pPr>
        <w:pStyle w:val="ListParagraph"/>
        <w:numPr>
          <w:ilvl w:val="1"/>
          <w:numId w:val="12"/>
        </w:numPr>
      </w:pPr>
      <w:r>
        <w:t xml:space="preserve">User </w:t>
      </w:r>
      <w:r w:rsidR="003C2CFF">
        <w:t xml:space="preserve">answers disclosed questions and </w:t>
      </w:r>
      <w:r>
        <w:t>signs agreement</w:t>
      </w:r>
      <w:r w:rsidR="004B2632">
        <w:t xml:space="preserve"> (UC60)</w:t>
      </w:r>
    </w:p>
    <w:p w14:paraId="1596929B" w14:textId="0A044C23" w:rsidR="009D4833" w:rsidRDefault="009D4833" w:rsidP="009D4833">
      <w:pPr>
        <w:pStyle w:val="ListParagraph"/>
        <w:numPr>
          <w:ilvl w:val="1"/>
          <w:numId w:val="12"/>
        </w:numPr>
      </w:pPr>
      <w:r>
        <w:t xml:space="preserve">User submits the PCA </w:t>
      </w:r>
      <w:del w:id="4" w:author="Dezelske, Angie C" w:date="2015-08-26T11:05:00Z">
        <w:r w:rsidDel="001104F9">
          <w:delText xml:space="preserve">application </w:delText>
        </w:r>
      </w:del>
      <w:ins w:id="5" w:author="Dezelske, Angie C" w:date="2015-08-26T11:05:00Z">
        <w:r w:rsidR="001104F9">
          <w:t>profile</w:t>
        </w:r>
        <w:bookmarkStart w:id="6" w:name="_GoBack"/>
        <w:bookmarkEnd w:id="6"/>
        <w:r w:rsidR="001104F9">
          <w:t xml:space="preserve"> </w:t>
        </w:r>
      </w:ins>
      <w:r>
        <w:t>for approval</w:t>
      </w:r>
      <w:r w:rsidR="004B2632">
        <w:t xml:space="preserve"> (UC061)</w:t>
      </w:r>
    </w:p>
    <w:p w14:paraId="6D2D674E" w14:textId="77777777" w:rsidR="003C2CFF" w:rsidRDefault="003C2CFF" w:rsidP="003C2CFF">
      <w:pPr>
        <w:pStyle w:val="ListParagraph"/>
        <w:numPr>
          <w:ilvl w:val="1"/>
          <w:numId w:val="12"/>
        </w:numPr>
      </w:pPr>
      <w:r>
        <w:t>User reviews summary (UC059)</w:t>
      </w:r>
    </w:p>
    <w:p w14:paraId="394E4B4B" w14:textId="4A153A0C" w:rsidR="009D4833" w:rsidRPr="009D4833" w:rsidRDefault="009D4833" w:rsidP="009D4833">
      <w:pPr>
        <w:pStyle w:val="ListParagraph"/>
        <w:numPr>
          <w:ilvl w:val="0"/>
          <w:numId w:val="12"/>
        </w:numPr>
      </w:pPr>
      <w:r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7D907523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1104F9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104F9">
      <w:rPr>
        <w:noProof/>
      </w:rPr>
      <w:t>8/24/2015 4:09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5EF23A60" w:rsidR="001F47A0" w:rsidRDefault="001F47A0" w:rsidP="009D4833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2775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66057B">
      <w:rPr>
        <w:b/>
        <w:noProof/>
      </w:rPr>
      <w:t>Mid_Level_Individual_PCA_Enrollment.docx</w:t>
    </w:r>
    <w:r w:rsidRPr="00BF6324">
      <w:rPr>
        <w:b/>
      </w:rPr>
      <w:fldChar w:fldCharType="end"/>
    </w:r>
    <w:r w:rsidR="009D4833">
      <w:rPr>
        <w:b/>
      </w:rPr>
      <w:tab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DD0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F1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BC1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04F9"/>
    <w:rsid w:val="0011231F"/>
    <w:rsid w:val="001507C3"/>
    <w:rsid w:val="001548CC"/>
    <w:rsid w:val="0016762F"/>
    <w:rsid w:val="00183C34"/>
    <w:rsid w:val="001A3295"/>
    <w:rsid w:val="001A6575"/>
    <w:rsid w:val="001B0BE5"/>
    <w:rsid w:val="001C2C33"/>
    <w:rsid w:val="001D2664"/>
    <w:rsid w:val="001D3A08"/>
    <w:rsid w:val="001F47A0"/>
    <w:rsid w:val="00210D5C"/>
    <w:rsid w:val="00213161"/>
    <w:rsid w:val="00215F0C"/>
    <w:rsid w:val="00272A26"/>
    <w:rsid w:val="00295EBB"/>
    <w:rsid w:val="002C7914"/>
    <w:rsid w:val="002D011F"/>
    <w:rsid w:val="002E2DFC"/>
    <w:rsid w:val="002E7385"/>
    <w:rsid w:val="00323B7B"/>
    <w:rsid w:val="003825CC"/>
    <w:rsid w:val="003B0C23"/>
    <w:rsid w:val="003C2CFF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B2632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057B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4833"/>
    <w:rsid w:val="009D5B38"/>
    <w:rsid w:val="009E7F82"/>
    <w:rsid w:val="00A20B37"/>
    <w:rsid w:val="00A26115"/>
    <w:rsid w:val="00A313A3"/>
    <w:rsid w:val="00A46B9A"/>
    <w:rsid w:val="00A82150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F78AC"/>
    <w:rsid w:val="00E02794"/>
    <w:rsid w:val="00E07E86"/>
    <w:rsid w:val="00E20CA1"/>
    <w:rsid w:val="00E2200B"/>
    <w:rsid w:val="00E24F1F"/>
    <w:rsid w:val="00E46C05"/>
    <w:rsid w:val="00E723A2"/>
    <w:rsid w:val="00E96BE5"/>
    <w:rsid w:val="00E96DC6"/>
    <w:rsid w:val="00EB621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6510A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E0144DC-46CD-419C-9D8E-8FD42959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20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D3955-2B7A-4715-A9F2-8357D8B8D3AE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8fb07803-c468-4910-8515-b6c9a57278a1"/>
    <ds:schemaRef ds:uri="http://schemas.microsoft.com/office/infopath/2007/PartnerControls"/>
    <ds:schemaRef ds:uri="a2741f7e-cf52-4b71-b717-1a57b4501045"/>
  </ds:schemaRefs>
</ds:datastoreItem>
</file>

<file path=customXml/itemProps3.xml><?xml version="1.0" encoding="utf-8"?>
<ds:datastoreItem xmlns:ds="http://schemas.openxmlformats.org/officeDocument/2006/customXml" ds:itemID="{B217E538-E48B-4AA7-9C20-C9C79CC0C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53F5630-FBAF-4EDA-A1C7-6F058917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Dezelske, Angie C</cp:lastModifiedBy>
  <cp:revision>6</cp:revision>
  <cp:lastPrinted>2015-01-20T18:19:00Z</cp:lastPrinted>
  <dcterms:created xsi:type="dcterms:W3CDTF">2015-01-23T17:43:00Z</dcterms:created>
  <dcterms:modified xsi:type="dcterms:W3CDTF">2015-08-26T16:05:00Z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