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5BBBFFFE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  <w:r w:rsidR="0053131E">
        <w:t>: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5658961A" w:rsidR="00AB7768" w:rsidRDefault="00E20CA1" w:rsidP="00AB7768">
      <w:pPr>
        <w:pStyle w:val="Heading1"/>
      </w:pPr>
      <w:r w:rsidRPr="00AB7768">
        <w:t>Description</w:t>
      </w:r>
      <w:r w:rsidR="0053131E">
        <w:t>:</w:t>
      </w:r>
      <w:r w:rsidR="003B04E3">
        <w:t xml:space="preserve"> </w:t>
      </w:r>
      <w:r w:rsidR="00324BA8">
        <w:br/>
      </w:r>
      <w:r w:rsidR="003B04E3" w:rsidRPr="0053131E">
        <w:rPr>
          <w:rFonts w:asciiTheme="minorHAnsi" w:hAnsiTheme="minorHAnsi"/>
          <w:b w:val="0"/>
          <w:color w:val="auto"/>
          <w:sz w:val="24"/>
          <w:szCs w:val="24"/>
        </w:rPr>
        <w:t>SA reviews</w:t>
      </w:r>
      <w:r w:rsidR="008F2D54" w:rsidRPr="0053131E">
        <w:rPr>
          <w:rFonts w:asciiTheme="minorHAnsi" w:hAnsiTheme="minorHAnsi"/>
          <w:b w:val="0"/>
          <w:color w:val="auto"/>
          <w:sz w:val="24"/>
          <w:szCs w:val="24"/>
        </w:rPr>
        <w:t xml:space="preserve"> Third Party biller</w:t>
      </w:r>
      <w:r w:rsidR="00324BA8">
        <w:rPr>
          <w:rFonts w:asciiTheme="minorHAnsi" w:hAnsiTheme="minorHAnsi"/>
          <w:b w:val="0"/>
          <w:color w:val="auto"/>
          <w:sz w:val="24"/>
          <w:szCs w:val="24"/>
        </w:rPr>
        <w:t>s</w:t>
      </w:r>
      <w:r w:rsidR="008F2D54" w:rsidRPr="0053131E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3B04E3" w:rsidRPr="0053131E">
        <w:rPr>
          <w:rFonts w:asciiTheme="minorHAnsi" w:hAnsiTheme="minorHAnsi"/>
          <w:b w:val="0"/>
          <w:color w:val="auto"/>
          <w:sz w:val="24"/>
          <w:szCs w:val="24"/>
        </w:rPr>
        <w:t>for approval or rejection</w:t>
      </w:r>
    </w:p>
    <w:p w14:paraId="5459C9BC" w14:textId="1F8353B1" w:rsidR="00AB7768" w:rsidRDefault="001F47A0" w:rsidP="00AB7768">
      <w:pPr>
        <w:pStyle w:val="Heading1"/>
      </w:pPr>
      <w:r w:rsidRPr="00AB7768">
        <w:t>Primary actor(s)</w:t>
      </w:r>
      <w:r w:rsidR="0053131E">
        <w:t>:</w:t>
      </w:r>
      <w:r w:rsidR="003B04E3">
        <w:t xml:space="preserve"> </w:t>
      </w:r>
      <w:r w:rsidR="00324BA8">
        <w:br/>
      </w:r>
      <w:r w:rsidR="003B04E3" w:rsidRPr="0053131E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Agent</w:t>
      </w:r>
      <w:r w:rsidR="003B04E3" w:rsidRPr="0053131E">
        <w:rPr>
          <w:rFonts w:asciiTheme="minorHAnsi" w:hAnsiTheme="minorHAnsi"/>
          <w:b w:val="0"/>
          <w:color w:val="auto"/>
          <w:sz w:val="24"/>
          <w:szCs w:val="24"/>
        </w:rPr>
        <w:t xml:space="preserve"> or </w:t>
      </w:r>
      <w:r w:rsidR="003B04E3" w:rsidRPr="0053131E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Administrator</w:t>
      </w:r>
    </w:p>
    <w:p w14:paraId="6DD9C24E" w14:textId="6AD33D7F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r w:rsidR="008F2D54">
        <w:t>Third party biller</w:t>
      </w:r>
      <w:r w:rsidR="007B2AC4">
        <w:t xml:space="preserve"> </w:t>
      </w:r>
      <w:r w:rsidR="003B04E3">
        <w:t>for approval or rejection</w:t>
      </w:r>
      <w:r w:rsidR="00324BA8">
        <w:br/>
      </w:r>
      <w:r w:rsidR="00324BA8" w:rsidRPr="0053131E">
        <w:rPr>
          <w:color w:val="4F81BD" w:themeColor="accent1"/>
          <w:sz w:val="26"/>
          <w:szCs w:val="26"/>
        </w:rPr>
        <w:t>Precondition(s)</w:t>
      </w:r>
      <w:proofErr w:type="gramStart"/>
      <w:r w:rsidR="0053131E">
        <w:rPr>
          <w:color w:val="4F81BD" w:themeColor="accent1"/>
          <w:sz w:val="26"/>
          <w:szCs w:val="26"/>
        </w:rPr>
        <w:t>:</w:t>
      </w:r>
      <w:proofErr w:type="gramEnd"/>
      <w:r w:rsidR="00324BA8">
        <w:rPr>
          <w:color w:val="4F81BD" w:themeColor="accent1"/>
          <w:sz w:val="26"/>
          <w:szCs w:val="26"/>
        </w:rPr>
        <w:br/>
      </w:r>
      <w:r w:rsidR="00324BA8">
        <w:rPr>
          <w:color w:val="4F81BD" w:themeColor="accent1"/>
          <w:sz w:val="26"/>
          <w:szCs w:val="26"/>
        </w:rPr>
        <w:br/>
        <w:t>Steps</w:t>
      </w:r>
      <w:r w:rsidR="0053131E">
        <w:rPr>
          <w:color w:val="4F81BD" w:themeColor="accent1"/>
          <w:sz w:val="26"/>
          <w:szCs w:val="26"/>
        </w:rPr>
        <w:t>:</w:t>
      </w:r>
      <w:bookmarkStart w:id="0" w:name="_GoBack"/>
      <w:bookmarkEnd w:id="0"/>
    </w:p>
    <w:p w14:paraId="7AEC672F" w14:textId="57C82E9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r w:rsidR="008F2D54">
        <w:t>Third party biller.</w:t>
      </w:r>
    </w:p>
    <w:p w14:paraId="42322820" w14:textId="11318FB6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8F2D54">
        <w:t>Third party biller</w:t>
      </w:r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6DD9C274" w14:textId="2860914E" w:rsidR="001F47A0" w:rsidRPr="00823D6A" w:rsidRDefault="00324BA8" w:rsidP="00D24C37">
      <w:pPr>
        <w:pStyle w:val="Heading1"/>
      </w:pPr>
      <w:r>
        <w:t>Change Control</w:t>
      </w:r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53131E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53131E">
      <w:rPr>
        <w:noProof/>
      </w:rPr>
      <w:t>8/19/2015 10:40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79EB6965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043B3B">
      <w:rPr>
        <w:b/>
      </w:rPr>
      <w:t>5</w:t>
    </w:r>
    <w:r w:rsidR="008F2D54">
      <w:rPr>
        <w:b/>
      </w:rPr>
      <w:t>1</w:t>
    </w:r>
    <w:r w:rsidR="003B04E3">
      <w:rPr>
        <w:b/>
      </w:rPr>
      <w:t>_SA_</w:t>
    </w:r>
    <w:r w:rsidR="008F2D54">
      <w:rPr>
        <w:b/>
      </w:rPr>
      <w:t>Third_Party_Biller</w:t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24BA8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97922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3131E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2D54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D6F28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a2741f7e-cf52-4b71-b717-1a57b4501045"/>
    <ds:schemaRef ds:uri="8fb07803-c468-4910-8515-b6c9a57278a1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3E9843-E446-4501-B61A-9007D118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5</cp:revision>
  <cp:lastPrinted>2015-08-04T15:19:00Z</cp:lastPrinted>
  <dcterms:created xsi:type="dcterms:W3CDTF">2015-08-12T15:57:00Z</dcterms:created>
  <dcterms:modified xsi:type="dcterms:W3CDTF">2015-09-01T12:31:00Z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