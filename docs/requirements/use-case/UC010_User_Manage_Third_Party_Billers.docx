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FB7DB" w14:textId="77777777" w:rsidR="00041D03" w:rsidRPr="00FD5E24" w:rsidRDefault="00041D03" w:rsidP="00041D03">
      <w:pPr>
        <w:pStyle w:val="Heading1"/>
        <w:tabs>
          <w:tab w:val="left" w:pos="1372"/>
        </w:tabs>
      </w:pPr>
      <w:r w:rsidRPr="00FD5E24">
        <w:t>Issues</w:t>
      </w:r>
    </w:p>
    <w:tbl>
      <w:tblPr>
        <w:tblStyle w:val="TableDHS"/>
        <w:tblW w:w="0" w:type="auto"/>
        <w:tblLayout w:type="fixed"/>
        <w:tblLook w:val="04A0" w:firstRow="1" w:lastRow="0" w:firstColumn="1" w:lastColumn="0" w:noHBand="0" w:noVBand="1"/>
      </w:tblPr>
      <w:tblGrid>
        <w:gridCol w:w="468"/>
        <w:gridCol w:w="7200"/>
        <w:gridCol w:w="990"/>
        <w:gridCol w:w="918"/>
      </w:tblGrid>
      <w:tr w:rsidR="00041D03" w:rsidRPr="00BA2F60" w14:paraId="35EED5A1" w14:textId="77777777" w:rsidTr="00B24AC7">
        <w:trPr>
          <w:cnfStyle w:val="100000000000" w:firstRow="1" w:lastRow="0" w:firstColumn="0" w:lastColumn="0" w:oddVBand="0" w:evenVBand="0" w:oddHBand="0" w:evenHBand="0" w:firstRowFirstColumn="0" w:firstRowLastColumn="0" w:lastRowFirstColumn="0" w:lastRowLastColumn="0"/>
        </w:trPr>
        <w:tc>
          <w:tcPr>
            <w:tcW w:w="468" w:type="dxa"/>
          </w:tcPr>
          <w:p w14:paraId="60BD14DD" w14:textId="77777777" w:rsidR="00041D03" w:rsidRPr="00BA2F60" w:rsidRDefault="00041D03" w:rsidP="00B24AC7">
            <w:r w:rsidRPr="00BA2F60">
              <w:t>#</w:t>
            </w:r>
          </w:p>
        </w:tc>
        <w:tc>
          <w:tcPr>
            <w:tcW w:w="7200" w:type="dxa"/>
          </w:tcPr>
          <w:p w14:paraId="50D646FD" w14:textId="77777777" w:rsidR="00041D03" w:rsidRPr="00BA2F60" w:rsidRDefault="00041D03" w:rsidP="00B24AC7">
            <w:r w:rsidRPr="00BA2F60">
              <w:t>Description</w:t>
            </w:r>
          </w:p>
        </w:tc>
        <w:tc>
          <w:tcPr>
            <w:tcW w:w="990" w:type="dxa"/>
          </w:tcPr>
          <w:p w14:paraId="476E368B" w14:textId="77777777" w:rsidR="00041D03" w:rsidRPr="00BA2F60" w:rsidRDefault="00041D03" w:rsidP="00B24AC7">
            <w:r w:rsidRPr="00BA2F60">
              <w:t>Assigned To</w:t>
            </w:r>
          </w:p>
        </w:tc>
        <w:tc>
          <w:tcPr>
            <w:tcW w:w="918" w:type="dxa"/>
          </w:tcPr>
          <w:p w14:paraId="6A2F5C25" w14:textId="77777777" w:rsidR="00041D03" w:rsidRPr="00BA2F60" w:rsidRDefault="00041D03" w:rsidP="00B24AC7">
            <w:r w:rsidRPr="00BA2F60">
              <w:t>Status</w:t>
            </w:r>
          </w:p>
        </w:tc>
      </w:tr>
      <w:tr w:rsidR="006F6B7E" w:rsidRPr="00221615" w14:paraId="2E316E1E" w14:textId="77777777" w:rsidTr="00B24AC7">
        <w:tc>
          <w:tcPr>
            <w:tcW w:w="468" w:type="dxa"/>
          </w:tcPr>
          <w:p w14:paraId="2B9C0728" w14:textId="77777777" w:rsidR="006F6B7E" w:rsidRDefault="006F6B7E" w:rsidP="00B24AC7">
            <w:pPr>
              <w:rPr>
                <w:i/>
              </w:rPr>
            </w:pPr>
          </w:p>
        </w:tc>
        <w:tc>
          <w:tcPr>
            <w:tcW w:w="7200" w:type="dxa"/>
          </w:tcPr>
          <w:p w14:paraId="1092D95B" w14:textId="75EFCEAE" w:rsidR="006F6B7E" w:rsidRDefault="003734A7" w:rsidP="000F6DF9">
            <w:r>
              <w:t xml:space="preserve">Within MMIS, billers can be assigned at the legacy record level.  </w:t>
            </w:r>
            <w:r w:rsidR="006F6B7E">
              <w:t>When building the relationship between a client and biller</w:t>
            </w:r>
            <w:r>
              <w:t xml:space="preserve"> in MPSE</w:t>
            </w:r>
            <w:r w:rsidR="006F6B7E">
              <w:t xml:space="preserve">, what level </w:t>
            </w:r>
            <w:r>
              <w:t>within a provider profile are billers assigned?</w:t>
            </w:r>
          </w:p>
          <w:p w14:paraId="4432193A" w14:textId="77777777" w:rsidR="006F6B7E" w:rsidRDefault="006F6B7E" w:rsidP="006F6B7E">
            <w:pPr>
              <w:pStyle w:val="ListParagraph"/>
              <w:numPr>
                <w:ilvl w:val="0"/>
                <w:numId w:val="24"/>
              </w:numPr>
            </w:pPr>
            <w:r>
              <w:t>A provider profile</w:t>
            </w:r>
          </w:p>
          <w:p w14:paraId="7F90B07E" w14:textId="77777777" w:rsidR="006F6B7E" w:rsidRDefault="006F6B7E" w:rsidP="006F6B7E">
            <w:pPr>
              <w:pStyle w:val="ListParagraph"/>
              <w:numPr>
                <w:ilvl w:val="0"/>
                <w:numId w:val="24"/>
              </w:numPr>
            </w:pPr>
            <w:r>
              <w:t>A facility location</w:t>
            </w:r>
          </w:p>
          <w:p w14:paraId="6D2C6662" w14:textId="77777777" w:rsidR="006F6B7E" w:rsidRDefault="006F6B7E" w:rsidP="006F6B7E">
            <w:pPr>
              <w:pStyle w:val="ListParagraph"/>
              <w:numPr>
                <w:ilvl w:val="0"/>
                <w:numId w:val="24"/>
              </w:numPr>
            </w:pPr>
            <w:r>
              <w:t>A facility location service</w:t>
            </w:r>
          </w:p>
          <w:p w14:paraId="2A4490BF" w14:textId="77777777" w:rsidR="006F6B7E" w:rsidRDefault="006F6B7E" w:rsidP="006F6B7E"/>
          <w:p w14:paraId="2DC5B06A" w14:textId="77777777" w:rsidR="006F6B7E" w:rsidRDefault="003734A7" w:rsidP="006F6B7E">
            <w:r>
              <w:t xml:space="preserve">Facility location seems like a nice level, </w:t>
            </w:r>
            <w:proofErr w:type="gramStart"/>
            <w:r>
              <w:t>then</w:t>
            </w:r>
            <w:proofErr w:type="gramEnd"/>
            <w:r>
              <w:t xml:space="preserve"> all legacy records generated for the facility location receive the biller.  This is likely not how the data currently works in MMIS, which will need to be addressed during the data conversion.</w:t>
            </w:r>
          </w:p>
          <w:p w14:paraId="1BCB4F4B" w14:textId="288305B2" w:rsidR="00495C69" w:rsidRPr="006F6B7E" w:rsidRDefault="00495C69" w:rsidP="006F6B7E"/>
        </w:tc>
        <w:tc>
          <w:tcPr>
            <w:tcW w:w="990" w:type="dxa"/>
          </w:tcPr>
          <w:p w14:paraId="61ADA7D7" w14:textId="77777777" w:rsidR="006F6B7E" w:rsidRPr="00221615" w:rsidRDefault="006F6B7E" w:rsidP="00B24AC7"/>
        </w:tc>
        <w:tc>
          <w:tcPr>
            <w:tcW w:w="918" w:type="dxa"/>
          </w:tcPr>
          <w:p w14:paraId="5E0CDAC4" w14:textId="77777777" w:rsidR="006F6B7E" w:rsidRPr="00221615" w:rsidRDefault="006F6B7E" w:rsidP="00B24AC7"/>
        </w:tc>
      </w:tr>
      <w:tr w:rsidR="00041D03" w:rsidRPr="00221615" w14:paraId="774B813B" w14:textId="77777777" w:rsidTr="00B24AC7">
        <w:tc>
          <w:tcPr>
            <w:tcW w:w="468" w:type="dxa"/>
          </w:tcPr>
          <w:p w14:paraId="26864154" w14:textId="6CCFC802" w:rsidR="00041D03" w:rsidRPr="00221615" w:rsidRDefault="00041D03" w:rsidP="00B24AC7">
            <w:pPr>
              <w:rPr>
                <w:i/>
              </w:rPr>
            </w:pPr>
          </w:p>
        </w:tc>
        <w:tc>
          <w:tcPr>
            <w:tcW w:w="7200" w:type="dxa"/>
          </w:tcPr>
          <w:p w14:paraId="140D8F6D" w14:textId="77777777" w:rsidR="000F6DF9" w:rsidRDefault="003734A7" w:rsidP="000F6DF9">
            <w:r>
              <w:t>Within MMIS, billers are legacy records.  Within MPSE what indicates a biller?  Seems like it would be a service?</w:t>
            </w:r>
            <w:r w:rsidR="00495C69">
              <w:t xml:space="preserve">  Prefer it not be a legacy record.</w:t>
            </w:r>
          </w:p>
          <w:p w14:paraId="14F9BDC5" w14:textId="2FF38F1A" w:rsidR="00495C69" w:rsidRDefault="00495C69" w:rsidP="000F6DF9"/>
        </w:tc>
        <w:tc>
          <w:tcPr>
            <w:tcW w:w="990" w:type="dxa"/>
          </w:tcPr>
          <w:p w14:paraId="4BF1EDE1" w14:textId="77777777" w:rsidR="00041D03" w:rsidRPr="00221615" w:rsidRDefault="00041D03" w:rsidP="00B24AC7"/>
        </w:tc>
        <w:tc>
          <w:tcPr>
            <w:tcW w:w="918" w:type="dxa"/>
          </w:tcPr>
          <w:p w14:paraId="1B3FBD3D" w14:textId="6B245134" w:rsidR="00041D03" w:rsidRPr="00221615" w:rsidRDefault="00041D03" w:rsidP="00B24AC7"/>
        </w:tc>
      </w:tr>
      <w:tr w:rsidR="00495C69" w:rsidRPr="00221615" w14:paraId="59CB2EC9" w14:textId="77777777" w:rsidTr="00B24AC7">
        <w:tc>
          <w:tcPr>
            <w:tcW w:w="468" w:type="dxa"/>
          </w:tcPr>
          <w:p w14:paraId="014904B4" w14:textId="77777777" w:rsidR="00495C69" w:rsidRPr="00221615" w:rsidRDefault="00495C69" w:rsidP="00B24AC7">
            <w:pPr>
              <w:rPr>
                <w:i/>
              </w:rPr>
            </w:pPr>
          </w:p>
        </w:tc>
        <w:tc>
          <w:tcPr>
            <w:tcW w:w="7200" w:type="dxa"/>
          </w:tcPr>
          <w:p w14:paraId="1FE51764" w14:textId="6571EC7D" w:rsidR="00495C69" w:rsidRDefault="00495C69" w:rsidP="000F6DF9">
            <w:r>
              <w:t>Scenarios where the biller's service becomes inactive or is declined.  Must handle these types of scenarios.</w:t>
            </w:r>
          </w:p>
          <w:p w14:paraId="694621D7" w14:textId="2E1CBF56" w:rsidR="00495C69" w:rsidRDefault="00495C69" w:rsidP="000F6DF9"/>
        </w:tc>
        <w:tc>
          <w:tcPr>
            <w:tcW w:w="990" w:type="dxa"/>
          </w:tcPr>
          <w:p w14:paraId="428D14A4" w14:textId="77777777" w:rsidR="00495C69" w:rsidRPr="00221615" w:rsidRDefault="00495C69" w:rsidP="00B24AC7"/>
        </w:tc>
        <w:tc>
          <w:tcPr>
            <w:tcW w:w="918" w:type="dxa"/>
          </w:tcPr>
          <w:p w14:paraId="395DAD39" w14:textId="77777777" w:rsidR="00495C69" w:rsidRPr="00221615" w:rsidRDefault="00495C69" w:rsidP="00B24AC7"/>
        </w:tc>
      </w:tr>
      <w:tr w:rsidR="000F6DF9" w:rsidRPr="00221615" w14:paraId="27148DBA" w14:textId="77777777" w:rsidTr="00B24AC7">
        <w:tc>
          <w:tcPr>
            <w:tcW w:w="468" w:type="dxa"/>
          </w:tcPr>
          <w:p w14:paraId="4B2E5194" w14:textId="47B9BD00" w:rsidR="000F6DF9" w:rsidRPr="00221615" w:rsidRDefault="000F6DF9" w:rsidP="00B24AC7">
            <w:pPr>
              <w:rPr>
                <w:i/>
              </w:rPr>
            </w:pPr>
          </w:p>
        </w:tc>
        <w:tc>
          <w:tcPr>
            <w:tcW w:w="7200" w:type="dxa"/>
          </w:tcPr>
          <w:p w14:paraId="674415EC" w14:textId="77777777" w:rsidR="000F6DF9" w:rsidRDefault="000F6DF9" w:rsidP="000F6DF9">
            <w:r>
              <w:t>The association of a client and a biller can be edited by either party.  Be certain this is clear in use cases and object model.</w:t>
            </w:r>
          </w:p>
          <w:p w14:paraId="4AFC877C" w14:textId="6824BC13" w:rsidR="00495C69" w:rsidRDefault="00495C69" w:rsidP="000F6DF9"/>
        </w:tc>
        <w:tc>
          <w:tcPr>
            <w:tcW w:w="990" w:type="dxa"/>
          </w:tcPr>
          <w:p w14:paraId="54E68F64" w14:textId="77777777" w:rsidR="000F6DF9" w:rsidRPr="00221615" w:rsidRDefault="000F6DF9" w:rsidP="00B24AC7"/>
        </w:tc>
        <w:tc>
          <w:tcPr>
            <w:tcW w:w="918" w:type="dxa"/>
          </w:tcPr>
          <w:p w14:paraId="2C17C606" w14:textId="77777777" w:rsidR="000F6DF9" w:rsidRPr="00221615" w:rsidRDefault="000F6DF9" w:rsidP="00B24AC7"/>
        </w:tc>
      </w:tr>
      <w:tr w:rsidR="000F6DF9" w:rsidRPr="00221615" w14:paraId="2A2A08FB" w14:textId="77777777" w:rsidTr="00B24AC7">
        <w:tc>
          <w:tcPr>
            <w:tcW w:w="468" w:type="dxa"/>
          </w:tcPr>
          <w:p w14:paraId="797CF4BE" w14:textId="1E0EC321" w:rsidR="000F6DF9" w:rsidRPr="00221615" w:rsidRDefault="000F6DF9" w:rsidP="00B24AC7">
            <w:pPr>
              <w:rPr>
                <w:i/>
              </w:rPr>
            </w:pPr>
          </w:p>
        </w:tc>
        <w:tc>
          <w:tcPr>
            <w:tcW w:w="7200" w:type="dxa"/>
          </w:tcPr>
          <w:p w14:paraId="3A09E9F5" w14:textId="77777777" w:rsidR="000F6DF9" w:rsidRDefault="000F6DF9" w:rsidP="00B24AC7">
            <w:r>
              <w:t>Can a single MPSE provider be both the client and biller in an association?  Assume yes…</w:t>
            </w:r>
          </w:p>
          <w:p w14:paraId="49C61429" w14:textId="679BECEC" w:rsidR="00495C69" w:rsidRDefault="00495C69" w:rsidP="00B24AC7"/>
        </w:tc>
        <w:tc>
          <w:tcPr>
            <w:tcW w:w="990" w:type="dxa"/>
          </w:tcPr>
          <w:p w14:paraId="4F003B8A" w14:textId="77777777" w:rsidR="000F6DF9" w:rsidRPr="00221615" w:rsidRDefault="000F6DF9" w:rsidP="00B24AC7"/>
        </w:tc>
        <w:tc>
          <w:tcPr>
            <w:tcW w:w="918" w:type="dxa"/>
          </w:tcPr>
          <w:p w14:paraId="56F90462" w14:textId="77777777" w:rsidR="000F6DF9" w:rsidRPr="00221615" w:rsidRDefault="000F6DF9" w:rsidP="00B24AC7"/>
        </w:tc>
      </w:tr>
      <w:tr w:rsidR="000F6DF9" w:rsidRPr="00221615" w14:paraId="0A6F08C9" w14:textId="77777777" w:rsidTr="00B24AC7">
        <w:tc>
          <w:tcPr>
            <w:tcW w:w="468" w:type="dxa"/>
          </w:tcPr>
          <w:p w14:paraId="75E5840C" w14:textId="37609DCF" w:rsidR="000F6DF9" w:rsidRDefault="000F6DF9" w:rsidP="00B24AC7">
            <w:pPr>
              <w:rPr>
                <w:i/>
              </w:rPr>
            </w:pPr>
          </w:p>
        </w:tc>
        <w:tc>
          <w:tcPr>
            <w:tcW w:w="7200" w:type="dxa"/>
          </w:tcPr>
          <w:p w14:paraId="29613313" w14:textId="1AE796E7" w:rsidR="000F6DF9" w:rsidRDefault="006F6B7E" w:rsidP="00B24AC7">
            <w:r>
              <w:t>Can this be</w:t>
            </w:r>
            <w:r w:rsidR="00C72099">
              <w:t xml:space="preserve"> placed in the association objects</w:t>
            </w:r>
            <w:r>
              <w:t>?</w:t>
            </w:r>
            <w:r w:rsidR="00C72099">
              <w:t xml:space="preserve">  Has the same type of start/end dates and link to another object…</w:t>
            </w:r>
          </w:p>
          <w:p w14:paraId="0107A4D8" w14:textId="2B275657" w:rsidR="00495C69" w:rsidRDefault="00495C69" w:rsidP="00B24AC7"/>
        </w:tc>
        <w:tc>
          <w:tcPr>
            <w:tcW w:w="990" w:type="dxa"/>
          </w:tcPr>
          <w:p w14:paraId="1D4B95EA" w14:textId="77777777" w:rsidR="000F6DF9" w:rsidRPr="00221615" w:rsidRDefault="000F6DF9" w:rsidP="00B24AC7"/>
        </w:tc>
        <w:tc>
          <w:tcPr>
            <w:tcW w:w="918" w:type="dxa"/>
          </w:tcPr>
          <w:p w14:paraId="77C2E242" w14:textId="77777777" w:rsidR="000F6DF9" w:rsidRPr="00221615" w:rsidRDefault="000F6DF9" w:rsidP="00B24AC7"/>
        </w:tc>
      </w:tr>
      <w:tr w:rsidR="00EB3499" w:rsidRPr="00221615" w14:paraId="4BAB272A" w14:textId="77777777" w:rsidTr="00EB3499">
        <w:tc>
          <w:tcPr>
            <w:tcW w:w="468" w:type="dxa"/>
          </w:tcPr>
          <w:p w14:paraId="5FAF1C06" w14:textId="77777777" w:rsidR="00EB3499" w:rsidRDefault="00EB3499" w:rsidP="00B24AC7">
            <w:pPr>
              <w:rPr>
                <w:i/>
              </w:rPr>
            </w:pPr>
          </w:p>
        </w:tc>
        <w:tc>
          <w:tcPr>
            <w:tcW w:w="7200" w:type="dxa"/>
          </w:tcPr>
          <w:p w14:paraId="5BD2FB87" w14:textId="77777777" w:rsidR="00EB3499" w:rsidRDefault="00EB3499" w:rsidP="00B24AC7">
            <w:r>
              <w:t>What are the transaction types?  Cannot locate the "</w:t>
            </w:r>
            <w:proofErr w:type="spellStart"/>
            <w:r>
              <w:t>TransactionTypes</w:t>
            </w:r>
            <w:proofErr w:type="spellEnd"/>
            <w:r>
              <w:t>" enumeration</w:t>
            </w:r>
          </w:p>
          <w:p w14:paraId="480852B8" w14:textId="77777777" w:rsidR="00EB3499" w:rsidRDefault="00EB3499" w:rsidP="00B24AC7"/>
        </w:tc>
        <w:tc>
          <w:tcPr>
            <w:tcW w:w="990" w:type="dxa"/>
          </w:tcPr>
          <w:p w14:paraId="025A2D2C" w14:textId="77777777" w:rsidR="00EB3499" w:rsidRPr="00221615" w:rsidRDefault="00EB3499" w:rsidP="00B24AC7"/>
        </w:tc>
        <w:tc>
          <w:tcPr>
            <w:tcW w:w="918" w:type="dxa"/>
          </w:tcPr>
          <w:p w14:paraId="588399AB" w14:textId="77777777" w:rsidR="00EB3499" w:rsidRPr="00221615" w:rsidRDefault="00EB3499" w:rsidP="00B24AC7"/>
        </w:tc>
      </w:tr>
    </w:tbl>
    <w:p w14:paraId="155AE9FE" w14:textId="300C66BB" w:rsidR="00041D03" w:rsidRPr="00041D03" w:rsidRDefault="00E20CA1" w:rsidP="00041D03">
      <w:pPr>
        <w:pStyle w:val="Heading1"/>
      </w:pPr>
      <w:bookmarkStart w:id="0" w:name="_GoBack"/>
      <w:bookmarkEnd w:id="0"/>
      <w:r w:rsidRPr="00041D03">
        <w:t>Description</w:t>
      </w:r>
    </w:p>
    <w:p w14:paraId="6862F066" w14:textId="07269F6D" w:rsidR="001F47A0" w:rsidRDefault="00E20CA1" w:rsidP="001F47A0">
      <w:pPr>
        <w:spacing w:after="120"/>
      </w:pPr>
      <w:r>
        <w:t xml:space="preserve">This </w:t>
      </w:r>
      <w:r w:rsidR="00183C34">
        <w:t xml:space="preserve">use case describes </w:t>
      </w:r>
      <w:r w:rsidR="00110E75">
        <w:t>managing</w:t>
      </w:r>
      <w:r w:rsidR="00CB21F3">
        <w:t xml:space="preserve"> </w:t>
      </w:r>
      <w:r w:rsidR="00041D03">
        <w:t>third party billers</w:t>
      </w:r>
      <w:r w:rsidR="00B83C34">
        <w:t>.</w:t>
      </w:r>
    </w:p>
    <w:p w14:paraId="42117B78" w14:textId="3ED996BF" w:rsidR="00041D03" w:rsidRPr="00041D03" w:rsidRDefault="00041D03" w:rsidP="00041D03">
      <w:pPr>
        <w:pStyle w:val="Heading1"/>
        <w:rPr>
          <w:b w:val="0"/>
        </w:rPr>
      </w:pPr>
      <w:r w:rsidRPr="00041D03">
        <w:t>Primary actor(s)</w:t>
      </w:r>
    </w:p>
    <w:p w14:paraId="0548A7E7" w14:textId="77777777" w:rsidR="00041D03" w:rsidRPr="00041D03" w:rsidRDefault="00E20CA1" w:rsidP="00041D03">
      <w:pPr>
        <w:pStyle w:val="ListParagraph"/>
        <w:numPr>
          <w:ilvl w:val="0"/>
          <w:numId w:val="23"/>
        </w:numPr>
        <w:spacing w:after="120"/>
      </w:pPr>
      <w:r w:rsidRPr="00041D03">
        <w:t>User</w:t>
      </w:r>
    </w:p>
    <w:p w14:paraId="6862F06A" w14:textId="4F5DFC2B" w:rsidR="001F47A0" w:rsidRPr="00041D03" w:rsidRDefault="001F47A0" w:rsidP="00041D03">
      <w:pPr>
        <w:pStyle w:val="Heading1"/>
      </w:pPr>
      <w:r w:rsidRPr="00041D03">
        <w:t>Main flow:</w:t>
      </w:r>
      <w:r w:rsidR="00D400F8" w:rsidRPr="00041D03">
        <w:t xml:space="preserve"> </w:t>
      </w:r>
      <w:r w:rsidR="00642397" w:rsidRPr="00041D03">
        <w:t xml:space="preserve">Create </w:t>
      </w:r>
      <w:r w:rsidR="00041D03" w:rsidRPr="00041D03">
        <w:t>a</w:t>
      </w:r>
      <w:r w:rsidR="00270DAE" w:rsidRPr="00041D03">
        <w:t xml:space="preserve">ssigned </w:t>
      </w:r>
      <w:r w:rsidR="00041D03" w:rsidRPr="00041D03">
        <w:t>b</w:t>
      </w:r>
      <w:r w:rsidR="00270DAE" w:rsidRPr="00041D03">
        <w:t>iller</w:t>
      </w:r>
      <w:r w:rsidR="00041D03" w:rsidRPr="00041D03">
        <w:t>s</w:t>
      </w:r>
    </w:p>
    <w:p w14:paraId="2F8F98B3" w14:textId="319AE4A9" w:rsidR="00041D03" w:rsidRPr="00041D03" w:rsidRDefault="00041D03" w:rsidP="00041D03">
      <w:pPr>
        <w:pStyle w:val="Heading2"/>
      </w:pPr>
      <w:r w:rsidRPr="00041D03">
        <w:t>Precondition(s)</w:t>
      </w:r>
    </w:p>
    <w:p w14:paraId="2EDDD965" w14:textId="77777777" w:rsidR="00041D03" w:rsidRPr="00041D03" w:rsidRDefault="00041D03" w:rsidP="00041D03">
      <w:pPr>
        <w:pStyle w:val="Heading2"/>
      </w:pPr>
      <w:r w:rsidRPr="00041D03">
        <w:t>Steps</w:t>
      </w:r>
    </w:p>
    <w:p w14:paraId="3D4EB4C7" w14:textId="5026C83F" w:rsidR="00794096" w:rsidRDefault="00200BA0" w:rsidP="00642397">
      <w:pPr>
        <w:pStyle w:val="ListParagraph"/>
        <w:numPr>
          <w:ilvl w:val="0"/>
          <w:numId w:val="5"/>
        </w:numPr>
        <w:spacing w:after="200"/>
      </w:pPr>
      <w:r>
        <w:t xml:space="preserve">User invokes option to </w:t>
      </w:r>
      <w:r w:rsidR="00041D03">
        <w:t xml:space="preserve">manage </w:t>
      </w:r>
      <w:r w:rsidR="00041D03" w:rsidRPr="00041D03">
        <w:rPr>
          <w:u w:val="single"/>
        </w:rPr>
        <w:t>third party billers</w:t>
      </w:r>
      <w:r w:rsidR="00041D03">
        <w:t xml:space="preserve"> for a </w:t>
      </w:r>
      <w:r w:rsidR="00041D03" w:rsidRPr="00041D03">
        <w:rPr>
          <w:u w:val="single"/>
        </w:rPr>
        <w:t>provider profile</w:t>
      </w:r>
    </w:p>
    <w:p w14:paraId="7ADCFAE4" w14:textId="08EE4F35" w:rsidR="00041D03" w:rsidRDefault="00041D03" w:rsidP="00642397">
      <w:pPr>
        <w:pStyle w:val="ListParagraph"/>
        <w:numPr>
          <w:ilvl w:val="0"/>
          <w:numId w:val="5"/>
        </w:numPr>
        <w:spacing w:after="200"/>
      </w:pPr>
      <w:r>
        <w:lastRenderedPageBreak/>
        <w:t xml:space="preserve">System displays a list of previously entered </w:t>
      </w:r>
      <w:r w:rsidRPr="00041D03">
        <w:rPr>
          <w:u w:val="single"/>
        </w:rPr>
        <w:t>third party billers</w:t>
      </w:r>
      <w:r>
        <w:t xml:space="preserve">  for the </w:t>
      </w:r>
      <w:r w:rsidRPr="00041D03">
        <w:rPr>
          <w:u w:val="single"/>
        </w:rPr>
        <w:t>provider profile</w:t>
      </w:r>
    </w:p>
    <w:p w14:paraId="39616BA9" w14:textId="71B6849D" w:rsidR="00041D03" w:rsidRDefault="00041D03" w:rsidP="00642397">
      <w:pPr>
        <w:pStyle w:val="ListParagraph"/>
        <w:numPr>
          <w:ilvl w:val="0"/>
          <w:numId w:val="5"/>
        </w:numPr>
        <w:spacing w:after="200"/>
      </w:pPr>
      <w:r>
        <w:t xml:space="preserve">User invokes option to add a </w:t>
      </w:r>
      <w:r w:rsidRPr="00041D03">
        <w:rPr>
          <w:u w:val="single"/>
        </w:rPr>
        <w:t>third party biller</w:t>
      </w:r>
      <w:r>
        <w:t xml:space="preserve"> to the </w:t>
      </w:r>
      <w:r w:rsidRPr="00041D03">
        <w:rPr>
          <w:u w:val="single"/>
        </w:rPr>
        <w:t>provider profile</w:t>
      </w:r>
    </w:p>
    <w:p w14:paraId="770F5511" w14:textId="75963C85" w:rsidR="009F2A48" w:rsidRDefault="009F2A48" w:rsidP="00642397">
      <w:pPr>
        <w:pStyle w:val="ListParagraph"/>
        <w:numPr>
          <w:ilvl w:val="0"/>
          <w:numId w:val="5"/>
        </w:numPr>
        <w:spacing w:after="200"/>
      </w:pPr>
      <w:r>
        <w:t xml:space="preserve">System displays the following </w:t>
      </w:r>
      <w:proofErr w:type="spellStart"/>
      <w:r>
        <w:t>LegacyRecordSearch</w:t>
      </w:r>
      <w:proofErr w:type="spellEnd"/>
      <w:r>
        <w:t xml:space="preserve"> attributes:</w:t>
      </w:r>
    </w:p>
    <w:p w14:paraId="223F686F" w14:textId="65D64B64" w:rsidR="009F2A48" w:rsidRDefault="00665DFF" w:rsidP="008E4D0E">
      <w:pPr>
        <w:pStyle w:val="ListParagraph"/>
        <w:numPr>
          <w:ilvl w:val="1"/>
          <w:numId w:val="5"/>
        </w:numPr>
        <w:spacing w:after="200"/>
      </w:pPr>
      <w:proofErr w:type="spellStart"/>
      <w:r>
        <w:t>LegacyRecordSearch.</w:t>
      </w:r>
      <w:r w:rsidR="008E4D0E">
        <w:t>umpi</w:t>
      </w:r>
      <w:proofErr w:type="spellEnd"/>
      <w:r w:rsidR="008E4D0E">
        <w:t xml:space="preserve"> </w:t>
      </w:r>
    </w:p>
    <w:p w14:paraId="507ED2B7" w14:textId="207748AD" w:rsidR="008E4D0E" w:rsidRDefault="008E4D0E" w:rsidP="008E4D0E">
      <w:pPr>
        <w:pStyle w:val="ListParagraph"/>
        <w:numPr>
          <w:ilvl w:val="0"/>
          <w:numId w:val="5"/>
        </w:numPr>
        <w:spacing w:after="200"/>
      </w:pPr>
      <w:r>
        <w:t>User enters attributes</w:t>
      </w:r>
      <w:r w:rsidR="00B70EA4">
        <w:t xml:space="preserve"> and submits</w:t>
      </w:r>
    </w:p>
    <w:p w14:paraId="73EF8026" w14:textId="0E7E4789" w:rsidR="008E4D0E" w:rsidRDefault="008E4D0E" w:rsidP="008E4D0E">
      <w:pPr>
        <w:pStyle w:val="ListParagraph"/>
        <w:numPr>
          <w:ilvl w:val="0"/>
          <w:numId w:val="5"/>
        </w:numPr>
        <w:spacing w:after="200"/>
      </w:pPr>
      <w:r>
        <w:t>System validate</w:t>
      </w:r>
      <w:r w:rsidR="00692470">
        <w:t>s</w:t>
      </w:r>
      <w:r>
        <w:t xml:space="preserve"> required attributes were entered and properly formatted, see: business rules: #1,  #4 </w:t>
      </w:r>
    </w:p>
    <w:p w14:paraId="42C192F0" w14:textId="7BBA56B1" w:rsidR="002309EE" w:rsidRDefault="002309EE" w:rsidP="00642397">
      <w:pPr>
        <w:pStyle w:val="ListParagraph"/>
        <w:numPr>
          <w:ilvl w:val="0"/>
          <w:numId w:val="5"/>
        </w:numPr>
        <w:spacing w:after="200"/>
      </w:pPr>
      <w:r>
        <w:t xml:space="preserve">System returns record that matches the </w:t>
      </w:r>
      <w:r w:rsidR="006D3BA9">
        <w:t xml:space="preserve">active </w:t>
      </w:r>
      <w:r w:rsidR="00692470">
        <w:t>(</w:t>
      </w:r>
      <w:r>
        <w:t>UMPI</w:t>
      </w:r>
      <w:r w:rsidR="00692470">
        <w:t>)</w:t>
      </w:r>
      <w:r>
        <w:t xml:space="preserve"> and meets business rules: #3, </w:t>
      </w:r>
    </w:p>
    <w:p w14:paraId="6862F06D" w14:textId="576C580C" w:rsidR="00CB21F3" w:rsidRDefault="00CB21F3" w:rsidP="00642397">
      <w:pPr>
        <w:pStyle w:val="ListParagraph"/>
        <w:numPr>
          <w:ilvl w:val="0"/>
          <w:numId w:val="5"/>
        </w:numPr>
        <w:spacing w:after="200"/>
      </w:pPr>
      <w:r>
        <w:t>System displays the following attributes</w:t>
      </w:r>
      <w:r w:rsidR="0049322E">
        <w:t xml:space="preserve"> from the assigned billers application</w:t>
      </w:r>
      <w:r w:rsidR="0049130B">
        <w:t xml:space="preserve"> for user</w:t>
      </w:r>
      <w:r w:rsidR="0049322E">
        <w:t>:</w:t>
      </w:r>
    </w:p>
    <w:p w14:paraId="34D97031" w14:textId="69171610" w:rsidR="0049130B" w:rsidRDefault="0049322E" w:rsidP="0049130B">
      <w:pPr>
        <w:pStyle w:val="ListParagraph"/>
        <w:numPr>
          <w:ilvl w:val="1"/>
          <w:numId w:val="5"/>
        </w:numPr>
        <w:spacing w:after="200"/>
      </w:pPr>
      <w:proofErr w:type="spellStart"/>
      <w:r>
        <w:t>ProviderIden</w:t>
      </w:r>
      <w:r w:rsidR="00AE6D34">
        <w:t>tifier</w:t>
      </w:r>
      <w:r>
        <w:t>.</w:t>
      </w:r>
      <w:r w:rsidR="0049130B">
        <w:t>umpi</w:t>
      </w:r>
      <w:proofErr w:type="spellEnd"/>
      <w:r w:rsidR="00665DFF">
        <w:t xml:space="preserve"> </w:t>
      </w:r>
    </w:p>
    <w:p w14:paraId="77F8444A" w14:textId="35B662BE" w:rsidR="0049130B" w:rsidRDefault="00655AF3" w:rsidP="0049130B">
      <w:pPr>
        <w:pStyle w:val="ListParagraph"/>
        <w:numPr>
          <w:ilvl w:val="1"/>
          <w:numId w:val="5"/>
        </w:numPr>
        <w:spacing w:after="200"/>
      </w:pPr>
      <w:proofErr w:type="spellStart"/>
      <w:r>
        <w:t>OrganizationProvider.legalName</w:t>
      </w:r>
      <w:proofErr w:type="spellEnd"/>
      <w:r w:rsidR="0049130B">
        <w:t xml:space="preserve"> </w:t>
      </w:r>
      <w:r w:rsidR="00706C46">
        <w:t xml:space="preserve"> </w:t>
      </w:r>
    </w:p>
    <w:p w14:paraId="6333ED2D" w14:textId="7BA62943" w:rsidR="0049130B" w:rsidRDefault="00EA0001" w:rsidP="0049130B">
      <w:pPr>
        <w:pStyle w:val="ListParagraph"/>
        <w:numPr>
          <w:ilvl w:val="1"/>
          <w:numId w:val="5"/>
        </w:numPr>
        <w:spacing w:after="200"/>
      </w:pPr>
      <w:proofErr w:type="spellStart"/>
      <w:r>
        <w:t>FacilityLocation</w:t>
      </w:r>
      <w:r w:rsidR="00AE6D34">
        <w:t>.</w:t>
      </w:r>
      <w:r w:rsidR="0049130B">
        <w:t>phoneNumber</w:t>
      </w:r>
      <w:proofErr w:type="spellEnd"/>
    </w:p>
    <w:p w14:paraId="5FB48FD2" w14:textId="2CFE5A42" w:rsidR="0049130B" w:rsidRDefault="0049130B" w:rsidP="0049130B">
      <w:pPr>
        <w:pStyle w:val="ListParagraph"/>
        <w:numPr>
          <w:ilvl w:val="0"/>
          <w:numId w:val="5"/>
        </w:numPr>
        <w:spacing w:after="200"/>
      </w:pPr>
      <w:r>
        <w:t xml:space="preserve">System displays the following </w:t>
      </w:r>
      <w:proofErr w:type="spellStart"/>
      <w:r>
        <w:t>AssignedBillers</w:t>
      </w:r>
      <w:proofErr w:type="spellEnd"/>
      <w:r>
        <w:t xml:space="preserve"> attributes for the user to enter:</w:t>
      </w:r>
    </w:p>
    <w:p w14:paraId="407C1F19" w14:textId="30F6E153" w:rsidR="00270DAE" w:rsidRDefault="00665DFF" w:rsidP="00642397">
      <w:pPr>
        <w:pStyle w:val="ListParagraph"/>
        <w:numPr>
          <w:ilvl w:val="1"/>
          <w:numId w:val="5"/>
        </w:numPr>
        <w:spacing w:after="200"/>
      </w:pPr>
      <w:proofErr w:type="spellStart"/>
      <w:r>
        <w:t>AssignedBillers.</w:t>
      </w:r>
      <w:r w:rsidR="008905B8">
        <w:t>e</w:t>
      </w:r>
      <w:r w:rsidR="00270DAE">
        <w:t>ffectiveDate</w:t>
      </w:r>
      <w:proofErr w:type="spellEnd"/>
    </w:p>
    <w:p w14:paraId="34894AF6" w14:textId="0A2EFFE0" w:rsidR="005E30E9" w:rsidRDefault="00665DFF" w:rsidP="00642397">
      <w:pPr>
        <w:pStyle w:val="ListParagraph"/>
        <w:numPr>
          <w:ilvl w:val="1"/>
          <w:numId w:val="5"/>
        </w:numPr>
        <w:spacing w:after="200"/>
      </w:pPr>
      <w:proofErr w:type="spellStart"/>
      <w:r>
        <w:t>AssignedBillers.</w:t>
      </w:r>
      <w:r w:rsidR="008905B8">
        <w:t>e</w:t>
      </w:r>
      <w:r w:rsidR="005E30E9">
        <w:t>ndDate</w:t>
      </w:r>
      <w:proofErr w:type="spellEnd"/>
    </w:p>
    <w:p w14:paraId="120D8042" w14:textId="481AFC3B" w:rsidR="005E30E9" w:rsidRDefault="00665DFF" w:rsidP="00642397">
      <w:pPr>
        <w:pStyle w:val="ListParagraph"/>
        <w:numPr>
          <w:ilvl w:val="1"/>
          <w:numId w:val="5"/>
        </w:numPr>
        <w:spacing w:after="200"/>
      </w:pPr>
      <w:proofErr w:type="spellStart"/>
      <w:r>
        <w:t>AssignedBillers.</w:t>
      </w:r>
      <w:r w:rsidR="008905B8">
        <w:t>t</w:t>
      </w:r>
      <w:r w:rsidR="005E30E9">
        <w:t>ransaction</w:t>
      </w:r>
      <w:r w:rsidR="00AD1B74">
        <w:t>T</w:t>
      </w:r>
      <w:r w:rsidR="005E30E9">
        <w:t>ype</w:t>
      </w:r>
      <w:proofErr w:type="spellEnd"/>
      <w:r w:rsidR="00955D2F">
        <w:t xml:space="preserve"> – from </w:t>
      </w:r>
      <w:proofErr w:type="spellStart"/>
      <w:r w:rsidR="00955D2F">
        <w:t>TransactionTypes</w:t>
      </w:r>
      <w:proofErr w:type="spellEnd"/>
      <w:r w:rsidR="00955D2F">
        <w:t xml:space="preserve"> &lt;&lt;enumeration&gt;&gt;</w:t>
      </w:r>
    </w:p>
    <w:p w14:paraId="6862F078" w14:textId="77777777" w:rsidR="00642397" w:rsidRDefault="00CB21F3" w:rsidP="007E19A7">
      <w:pPr>
        <w:pStyle w:val="ListParagraph"/>
        <w:numPr>
          <w:ilvl w:val="0"/>
          <w:numId w:val="5"/>
        </w:numPr>
        <w:spacing w:after="200"/>
      </w:pPr>
      <w:r>
        <w:t xml:space="preserve">User enters </w:t>
      </w:r>
      <w:r w:rsidR="00110E75">
        <w:t>attributes</w:t>
      </w:r>
    </w:p>
    <w:p w14:paraId="6862F079" w14:textId="47BC9A1F" w:rsidR="00CB21F3" w:rsidRDefault="00CB21F3" w:rsidP="00642397">
      <w:pPr>
        <w:pStyle w:val="ListParagraph"/>
        <w:numPr>
          <w:ilvl w:val="0"/>
          <w:numId w:val="5"/>
        </w:numPr>
        <w:spacing w:after="200"/>
      </w:pPr>
      <w:r>
        <w:t xml:space="preserve">System validates required attributes were entered and </w:t>
      </w:r>
      <w:r w:rsidR="00355B28">
        <w:t>properly formatted</w:t>
      </w:r>
      <w:r w:rsidR="005E30E9">
        <w:t xml:space="preserve">, see </w:t>
      </w:r>
      <w:r w:rsidR="00F847D6">
        <w:t xml:space="preserve"> business rules:  </w:t>
      </w:r>
      <w:r w:rsidR="002259BB">
        <w:t>#6, #7, #8</w:t>
      </w:r>
      <w:r w:rsidR="00DB4633">
        <w:t>, #9</w:t>
      </w:r>
      <w:r w:rsidR="009C2E6F">
        <w:t>, #10, #11</w:t>
      </w:r>
    </w:p>
    <w:p w14:paraId="6862F07A" w14:textId="77777777" w:rsidR="00E20CA1" w:rsidRDefault="00200BA0" w:rsidP="00CB21F3">
      <w:pPr>
        <w:pStyle w:val="ListParagraph"/>
        <w:numPr>
          <w:ilvl w:val="0"/>
          <w:numId w:val="5"/>
        </w:numPr>
        <w:spacing w:after="200"/>
      </w:pPr>
      <w:r>
        <w:t>Use case ends</w:t>
      </w:r>
    </w:p>
    <w:p w14:paraId="48C38E8E" w14:textId="752BFDC5" w:rsidR="002309EE" w:rsidRDefault="002309EE" w:rsidP="00041D03">
      <w:pPr>
        <w:pStyle w:val="Heading2"/>
      </w:pPr>
      <w:r w:rsidRPr="003F3D92">
        <w:t>Alternate flow:</w:t>
      </w:r>
      <w:r w:rsidRPr="00D400F8">
        <w:t xml:space="preserve"> </w:t>
      </w:r>
      <w:r>
        <w:t xml:space="preserve">Record not found </w:t>
      </w:r>
    </w:p>
    <w:p w14:paraId="1140A9CB" w14:textId="0B1ADAF0" w:rsidR="002309EE" w:rsidRDefault="002309EE" w:rsidP="002309EE">
      <w:pPr>
        <w:pStyle w:val="ListParagraph"/>
        <w:numPr>
          <w:ilvl w:val="0"/>
          <w:numId w:val="10"/>
        </w:numPr>
        <w:spacing w:after="200"/>
      </w:pPr>
      <w:r>
        <w:t>Start</w:t>
      </w:r>
      <w:r w:rsidR="00706C46">
        <w:t>ing at step 5 in the main flow</w:t>
      </w:r>
    </w:p>
    <w:p w14:paraId="78BE79CE" w14:textId="1F229DF0" w:rsidR="002309EE" w:rsidRDefault="002309EE" w:rsidP="002309EE">
      <w:pPr>
        <w:pStyle w:val="ListParagraph"/>
        <w:numPr>
          <w:ilvl w:val="0"/>
          <w:numId w:val="10"/>
        </w:numPr>
        <w:spacing w:after="200"/>
      </w:pPr>
      <w:r>
        <w:t xml:space="preserve">System </w:t>
      </w:r>
      <w:r w:rsidR="00706C46">
        <w:t>does not find a matching record. See business rule #2</w:t>
      </w:r>
    </w:p>
    <w:p w14:paraId="2E53F3E7" w14:textId="77777777" w:rsidR="002309EE" w:rsidRDefault="002309EE" w:rsidP="002309EE">
      <w:pPr>
        <w:pStyle w:val="ListParagraph"/>
        <w:numPr>
          <w:ilvl w:val="0"/>
          <w:numId w:val="10"/>
        </w:numPr>
        <w:spacing w:after="200"/>
      </w:pPr>
      <w:r>
        <w:t>Use case ends</w:t>
      </w:r>
    </w:p>
    <w:p w14:paraId="6862F07B" w14:textId="020E1DDA" w:rsidR="003F3D92" w:rsidRDefault="003F3D92" w:rsidP="00041D03">
      <w:pPr>
        <w:pStyle w:val="Heading2"/>
      </w:pPr>
      <w:r w:rsidRPr="003F3D92">
        <w:t>Alternate flow:</w:t>
      </w:r>
      <w:r w:rsidRPr="00D400F8">
        <w:t xml:space="preserve"> </w:t>
      </w:r>
      <w:r w:rsidR="005E30E9">
        <w:t>View assigned billers</w:t>
      </w:r>
    </w:p>
    <w:p w14:paraId="20498115" w14:textId="512DDBD8" w:rsidR="009F1E9A" w:rsidRDefault="009F1E9A" w:rsidP="009F1E9A">
      <w:pPr>
        <w:pStyle w:val="ListParagraph"/>
        <w:numPr>
          <w:ilvl w:val="0"/>
          <w:numId w:val="10"/>
        </w:numPr>
        <w:spacing w:after="200"/>
      </w:pPr>
      <w:r>
        <w:t>User invokes option to view Assigned Billers</w:t>
      </w:r>
    </w:p>
    <w:p w14:paraId="72DA6666" w14:textId="172D8944" w:rsidR="00A1428F" w:rsidRDefault="00A1428F" w:rsidP="009F1E9A">
      <w:pPr>
        <w:pStyle w:val="ListParagraph"/>
        <w:numPr>
          <w:ilvl w:val="0"/>
          <w:numId w:val="10"/>
        </w:numPr>
        <w:spacing w:after="200"/>
      </w:pPr>
      <w:r>
        <w:t>User selects the Assigned Biller they want to view.</w:t>
      </w:r>
    </w:p>
    <w:p w14:paraId="052E02CB" w14:textId="383F4903" w:rsidR="009F1E9A" w:rsidRDefault="009F1E9A" w:rsidP="009F1E9A">
      <w:pPr>
        <w:pStyle w:val="ListParagraph"/>
        <w:numPr>
          <w:ilvl w:val="0"/>
          <w:numId w:val="10"/>
        </w:numPr>
        <w:spacing w:after="200"/>
      </w:pPr>
      <w:r>
        <w:t xml:space="preserve">System display the </w:t>
      </w:r>
      <w:proofErr w:type="spellStart"/>
      <w:r>
        <w:t>AssignedBillers</w:t>
      </w:r>
      <w:proofErr w:type="spellEnd"/>
      <w:r w:rsidR="00AE6D34">
        <w:t xml:space="preserve">, </w:t>
      </w:r>
      <w:proofErr w:type="spellStart"/>
      <w:r w:rsidR="00AE6D34">
        <w:t>OrganizationProvider</w:t>
      </w:r>
      <w:proofErr w:type="spellEnd"/>
      <w:r w:rsidR="00AE6D34">
        <w:t xml:space="preserve"> and </w:t>
      </w:r>
      <w:proofErr w:type="spellStart"/>
      <w:r w:rsidR="00AE6D34">
        <w:t>ProviderIdentifier</w:t>
      </w:r>
      <w:proofErr w:type="spellEnd"/>
      <w:r w:rsidR="00AE6D34">
        <w:t xml:space="preserve"> </w:t>
      </w:r>
      <w:r>
        <w:t>attributes as read-only.</w:t>
      </w:r>
    </w:p>
    <w:p w14:paraId="6757CCDA" w14:textId="5CC60725" w:rsidR="009F1E9A" w:rsidRDefault="009F1E9A" w:rsidP="009F1E9A">
      <w:pPr>
        <w:pStyle w:val="ListParagraph"/>
        <w:numPr>
          <w:ilvl w:val="0"/>
          <w:numId w:val="10"/>
        </w:numPr>
        <w:spacing w:after="200"/>
      </w:pPr>
      <w:r>
        <w:t>Use case ends</w:t>
      </w:r>
    </w:p>
    <w:p w14:paraId="6862F07C" w14:textId="42E5C4C2" w:rsidR="003F3D92" w:rsidRDefault="003F3D92" w:rsidP="00041D03">
      <w:pPr>
        <w:pStyle w:val="Heading2"/>
      </w:pPr>
      <w:r>
        <w:t xml:space="preserve">Alternate </w:t>
      </w:r>
      <w:r w:rsidRPr="001F47A0">
        <w:t>flow:</w:t>
      </w:r>
      <w:r w:rsidRPr="00D400F8">
        <w:t xml:space="preserve"> </w:t>
      </w:r>
      <w:r w:rsidR="005E30E9">
        <w:t xml:space="preserve">Update assigned </w:t>
      </w:r>
      <w:r w:rsidR="005E30E9" w:rsidRPr="00A1428F">
        <w:t>billers</w:t>
      </w:r>
      <w:r w:rsidR="00FC4B46" w:rsidRPr="00A1428F">
        <w:t xml:space="preserve"> – Not “In MMIS”</w:t>
      </w:r>
    </w:p>
    <w:p w14:paraId="3CD59AD3" w14:textId="6650C1EE" w:rsidR="00FC4B46" w:rsidRDefault="00FC4B46" w:rsidP="003F3D92">
      <w:pPr>
        <w:spacing w:after="200"/>
      </w:pPr>
      <w:r>
        <w:t xml:space="preserve">This flow is </w:t>
      </w:r>
      <w:r w:rsidR="00D67F0B">
        <w:t xml:space="preserve">performed </w:t>
      </w:r>
      <w:r>
        <w:t>when the user selects to edit an assigned biller</w:t>
      </w:r>
      <w:r w:rsidR="00CC6EC9">
        <w:t xml:space="preserve"> relationship</w:t>
      </w:r>
      <w:r>
        <w:t xml:space="preserve"> that is not “in MMIS”</w:t>
      </w:r>
    </w:p>
    <w:p w14:paraId="340D1080" w14:textId="3B7E3A08" w:rsidR="009F1E9A" w:rsidRDefault="009F1E9A" w:rsidP="009F1E9A">
      <w:pPr>
        <w:pStyle w:val="ListParagraph"/>
        <w:numPr>
          <w:ilvl w:val="0"/>
          <w:numId w:val="11"/>
        </w:numPr>
        <w:spacing w:after="200"/>
      </w:pPr>
      <w:r>
        <w:t xml:space="preserve">User </w:t>
      </w:r>
      <w:r w:rsidR="00D67F0B">
        <w:t xml:space="preserve">accesses </w:t>
      </w:r>
      <w:r>
        <w:t>Assigned Billers</w:t>
      </w:r>
    </w:p>
    <w:p w14:paraId="02265375" w14:textId="6A23B28E" w:rsidR="00C3446C" w:rsidRDefault="00A1428F" w:rsidP="009F1E9A">
      <w:pPr>
        <w:pStyle w:val="ListParagraph"/>
        <w:numPr>
          <w:ilvl w:val="0"/>
          <w:numId w:val="11"/>
        </w:numPr>
        <w:spacing w:after="200"/>
      </w:pPr>
      <w:r>
        <w:t>User se</w:t>
      </w:r>
      <w:r w:rsidR="00C3446C">
        <w:t xml:space="preserve">arches for </w:t>
      </w:r>
      <w:r>
        <w:t>the Assigned Biller</w:t>
      </w:r>
      <w:r w:rsidR="00C3446C">
        <w:t xml:space="preserve"> </w:t>
      </w:r>
      <w:r>
        <w:t>to update</w:t>
      </w:r>
    </w:p>
    <w:p w14:paraId="48F7C3DA" w14:textId="65AFBE91" w:rsidR="00A1428F" w:rsidRDefault="00C3446C" w:rsidP="009F1E9A">
      <w:pPr>
        <w:pStyle w:val="ListParagraph"/>
        <w:numPr>
          <w:ilvl w:val="0"/>
          <w:numId w:val="11"/>
        </w:numPr>
        <w:spacing w:after="200"/>
      </w:pPr>
      <w:r>
        <w:t>User selects</w:t>
      </w:r>
      <w:r w:rsidR="00D67F0B">
        <w:t xml:space="preserve"> option to update </w:t>
      </w:r>
      <w:r>
        <w:t>Assigned Biller</w:t>
      </w:r>
    </w:p>
    <w:p w14:paraId="2574A194" w14:textId="2EC4E02D" w:rsidR="00A1428F" w:rsidRDefault="00A1428F" w:rsidP="009F1E9A">
      <w:pPr>
        <w:pStyle w:val="ListParagraph"/>
        <w:numPr>
          <w:ilvl w:val="0"/>
          <w:numId w:val="11"/>
        </w:numPr>
        <w:spacing w:after="200"/>
      </w:pPr>
      <w:r>
        <w:t xml:space="preserve">System verifies that the </w:t>
      </w:r>
      <w:proofErr w:type="spellStart"/>
      <w:r>
        <w:t>AssignedBiller</w:t>
      </w:r>
      <w:r w:rsidR="00F34B30">
        <w:t>.inMMISIndicator</w:t>
      </w:r>
      <w:proofErr w:type="spellEnd"/>
      <w:r w:rsidR="00F34B30">
        <w:t xml:space="preserve"> is false </w:t>
      </w:r>
      <w:r w:rsidR="000742A0">
        <w:t xml:space="preserve"> </w:t>
      </w:r>
    </w:p>
    <w:p w14:paraId="030C9F8C" w14:textId="20DEAA10" w:rsidR="00FC4B46" w:rsidRDefault="00581503" w:rsidP="009F1E9A">
      <w:pPr>
        <w:pStyle w:val="ListParagraph"/>
        <w:numPr>
          <w:ilvl w:val="0"/>
          <w:numId w:val="11"/>
        </w:numPr>
        <w:spacing w:after="200"/>
      </w:pPr>
      <w:r>
        <w:t xml:space="preserve">Continue with Main flow </w:t>
      </w:r>
      <w:r w:rsidR="00706C46">
        <w:t>step 7</w:t>
      </w:r>
    </w:p>
    <w:p w14:paraId="6745B1D2" w14:textId="4C5E8D07" w:rsidR="00581503" w:rsidRDefault="00581503" w:rsidP="00041D03">
      <w:pPr>
        <w:pStyle w:val="Heading2"/>
      </w:pPr>
      <w:r>
        <w:lastRenderedPageBreak/>
        <w:t xml:space="preserve">Alternate </w:t>
      </w:r>
      <w:r w:rsidRPr="001F47A0">
        <w:t>flow:</w:t>
      </w:r>
      <w:r w:rsidRPr="00D400F8">
        <w:t xml:space="preserve"> </w:t>
      </w:r>
      <w:r>
        <w:t xml:space="preserve">Update assigned billers – </w:t>
      </w:r>
      <w:r w:rsidRPr="00A1428F">
        <w:t>“In MMIS</w:t>
      </w:r>
      <w:r>
        <w:t>”</w:t>
      </w:r>
    </w:p>
    <w:p w14:paraId="77C3C424" w14:textId="29162ABA" w:rsidR="00581503" w:rsidRDefault="00581503" w:rsidP="00581503">
      <w:pPr>
        <w:spacing w:after="200"/>
      </w:pPr>
      <w:r>
        <w:t xml:space="preserve">This flow is </w:t>
      </w:r>
      <w:r w:rsidR="00D67F0B">
        <w:t xml:space="preserve">performed </w:t>
      </w:r>
      <w:r>
        <w:t>when the user selects to edit an assigned biller</w:t>
      </w:r>
      <w:r w:rsidR="00CC6EC9">
        <w:t xml:space="preserve"> relationship </w:t>
      </w:r>
      <w:r>
        <w:t>that is in “in MMIS”</w:t>
      </w:r>
    </w:p>
    <w:p w14:paraId="2C4886C6" w14:textId="7A81EEB6" w:rsidR="00581503" w:rsidRDefault="00581503" w:rsidP="006B27C9">
      <w:pPr>
        <w:pStyle w:val="ListParagraph"/>
        <w:numPr>
          <w:ilvl w:val="0"/>
          <w:numId w:val="13"/>
        </w:numPr>
        <w:spacing w:after="200"/>
      </w:pPr>
      <w:r>
        <w:t xml:space="preserve">User </w:t>
      </w:r>
      <w:r w:rsidR="00D67F0B">
        <w:t xml:space="preserve">selects </w:t>
      </w:r>
      <w:r>
        <w:t>Assigned Biller</w:t>
      </w:r>
      <w:r w:rsidR="00D67F0B">
        <w:t xml:space="preserve"> to update</w:t>
      </w:r>
    </w:p>
    <w:p w14:paraId="7E89C92C" w14:textId="0042DDDA" w:rsidR="00D67F0B" w:rsidRDefault="00D67F0B" w:rsidP="006B27C9">
      <w:pPr>
        <w:pStyle w:val="ListParagraph"/>
        <w:numPr>
          <w:ilvl w:val="0"/>
          <w:numId w:val="13"/>
        </w:numPr>
        <w:spacing w:after="200"/>
      </w:pPr>
      <w:r>
        <w:t xml:space="preserve">System verifies that the </w:t>
      </w:r>
      <w:proofErr w:type="spellStart"/>
      <w:r>
        <w:t>AssignedBiller</w:t>
      </w:r>
      <w:r w:rsidR="00D00BE4">
        <w:t>.inMMISIndicator</w:t>
      </w:r>
      <w:proofErr w:type="spellEnd"/>
      <w:r w:rsidR="00D00BE4">
        <w:t xml:space="preserve"> is true </w:t>
      </w:r>
    </w:p>
    <w:p w14:paraId="5E8042E3" w14:textId="6E10496F" w:rsidR="006B27C9" w:rsidRDefault="006B27C9" w:rsidP="00955D2F">
      <w:pPr>
        <w:pStyle w:val="ListParagraph"/>
        <w:numPr>
          <w:ilvl w:val="0"/>
          <w:numId w:val="14"/>
        </w:numPr>
        <w:spacing w:after="200"/>
      </w:pPr>
      <w:r>
        <w:t xml:space="preserve">System displays the following </w:t>
      </w:r>
      <w:r w:rsidR="00D00BE4">
        <w:t xml:space="preserve">Assigned Biller application attributes:  </w:t>
      </w:r>
    </w:p>
    <w:p w14:paraId="7992F3E0" w14:textId="56877AA7" w:rsidR="006B27C9" w:rsidRDefault="006D3BA9" w:rsidP="006B27C9">
      <w:pPr>
        <w:pStyle w:val="ListParagraph"/>
        <w:numPr>
          <w:ilvl w:val="1"/>
          <w:numId w:val="14"/>
        </w:numPr>
        <w:spacing w:after="200"/>
      </w:pPr>
      <w:proofErr w:type="spellStart"/>
      <w:r>
        <w:t>ProviderIndentifier.umpi</w:t>
      </w:r>
      <w:proofErr w:type="spellEnd"/>
      <w:r w:rsidR="00D67F0B">
        <w:t xml:space="preserve"> </w:t>
      </w:r>
      <w:r w:rsidR="004C5ECD">
        <w:t xml:space="preserve">– Display as: </w:t>
      </w:r>
      <w:r w:rsidR="00D67F0B">
        <w:t>“</w:t>
      </w:r>
      <w:r w:rsidR="006B27C9">
        <w:t>submitter</w:t>
      </w:r>
      <w:r w:rsidR="00D67F0B">
        <w:t xml:space="preserve"> </w:t>
      </w:r>
      <w:r w:rsidR="006B27C9">
        <w:t>ID</w:t>
      </w:r>
      <w:r w:rsidR="00D67F0B">
        <w:t>” – Read only</w:t>
      </w:r>
    </w:p>
    <w:p w14:paraId="251338F6" w14:textId="5C74092C" w:rsidR="00D67F0B" w:rsidRDefault="00F34B30" w:rsidP="006B27C9">
      <w:pPr>
        <w:pStyle w:val="ListParagraph"/>
        <w:numPr>
          <w:ilvl w:val="1"/>
          <w:numId w:val="14"/>
        </w:numPr>
        <w:spacing w:after="200"/>
      </w:pPr>
      <w:proofErr w:type="spellStart"/>
      <w:r>
        <w:t>OrganizationProvider.legalName</w:t>
      </w:r>
      <w:proofErr w:type="spellEnd"/>
      <w:r w:rsidR="004C5ECD">
        <w:t xml:space="preserve"> – Display as:</w:t>
      </w:r>
      <w:r w:rsidR="00D67F0B">
        <w:t xml:space="preserve"> “Assigned Biller Name” – </w:t>
      </w:r>
      <w:r w:rsidR="001D61A5">
        <w:t>r</w:t>
      </w:r>
      <w:r w:rsidR="00D67F0B">
        <w:t>ead only</w:t>
      </w:r>
    </w:p>
    <w:p w14:paraId="22897296" w14:textId="3DB3436C" w:rsidR="00D67F0B" w:rsidRDefault="00EA0001" w:rsidP="006B27C9">
      <w:pPr>
        <w:pStyle w:val="ListParagraph"/>
        <w:numPr>
          <w:ilvl w:val="1"/>
          <w:numId w:val="14"/>
        </w:numPr>
        <w:spacing w:after="200"/>
      </w:pPr>
      <w:proofErr w:type="spellStart"/>
      <w:r>
        <w:t>FacilityLocation</w:t>
      </w:r>
      <w:r w:rsidR="00F34B30">
        <w:t>.</w:t>
      </w:r>
      <w:r w:rsidR="001D61A5">
        <w:t>phoneNumber</w:t>
      </w:r>
      <w:proofErr w:type="spellEnd"/>
      <w:r w:rsidR="001D61A5">
        <w:t xml:space="preserve"> – read only</w:t>
      </w:r>
    </w:p>
    <w:p w14:paraId="79D8AFC1" w14:textId="11F25329" w:rsidR="00F34B30" w:rsidRDefault="00F34B30" w:rsidP="006B27C9">
      <w:pPr>
        <w:pStyle w:val="ListParagraph"/>
        <w:numPr>
          <w:ilvl w:val="1"/>
          <w:numId w:val="14"/>
        </w:numPr>
        <w:spacing w:after="200"/>
      </w:pPr>
      <w:proofErr w:type="spellStart"/>
      <w:r>
        <w:t>AssignedBiller.effectiveDate</w:t>
      </w:r>
      <w:proofErr w:type="spellEnd"/>
      <w:r>
        <w:t xml:space="preserve"> – read only</w:t>
      </w:r>
    </w:p>
    <w:p w14:paraId="4671AC78" w14:textId="2859F383" w:rsidR="00F34B30" w:rsidRDefault="00F34B30" w:rsidP="006B27C9">
      <w:pPr>
        <w:pStyle w:val="ListParagraph"/>
        <w:numPr>
          <w:ilvl w:val="1"/>
          <w:numId w:val="14"/>
        </w:numPr>
        <w:spacing w:after="200"/>
      </w:pPr>
      <w:proofErr w:type="spellStart"/>
      <w:r>
        <w:t>AssignedBiller.endDate</w:t>
      </w:r>
      <w:proofErr w:type="spellEnd"/>
    </w:p>
    <w:p w14:paraId="186CFE06" w14:textId="1DDFBF6F" w:rsidR="00F34B30" w:rsidRDefault="00F34B30" w:rsidP="006B27C9">
      <w:pPr>
        <w:pStyle w:val="ListParagraph"/>
        <w:numPr>
          <w:ilvl w:val="1"/>
          <w:numId w:val="14"/>
        </w:numPr>
        <w:spacing w:after="200"/>
      </w:pPr>
      <w:proofErr w:type="spellStart"/>
      <w:r>
        <w:t>AssignedBiller.transactionType</w:t>
      </w:r>
      <w:proofErr w:type="spellEnd"/>
    </w:p>
    <w:p w14:paraId="6D99B42E" w14:textId="3CA24385" w:rsidR="001D61A5" w:rsidRDefault="001D61A5" w:rsidP="001D61A5">
      <w:pPr>
        <w:pStyle w:val="ListParagraph"/>
        <w:numPr>
          <w:ilvl w:val="0"/>
          <w:numId w:val="14"/>
        </w:numPr>
        <w:spacing w:after="200"/>
      </w:pPr>
      <w:r>
        <w:t>User updates attributes</w:t>
      </w:r>
    </w:p>
    <w:p w14:paraId="38051411" w14:textId="500F53BE" w:rsidR="001D61A5" w:rsidRDefault="001D61A5" w:rsidP="001D61A5">
      <w:pPr>
        <w:pStyle w:val="ListParagraph"/>
        <w:numPr>
          <w:ilvl w:val="0"/>
          <w:numId w:val="14"/>
        </w:numPr>
        <w:spacing w:after="200"/>
      </w:pPr>
      <w:r>
        <w:t>System validates required attributes were entered and properly formatted – see business rules #9, #10, #11.</w:t>
      </w:r>
    </w:p>
    <w:p w14:paraId="3CD5E06F" w14:textId="2E3C3A92" w:rsidR="004D7100" w:rsidRDefault="004D7100" w:rsidP="004D7100">
      <w:pPr>
        <w:pStyle w:val="ListParagraph"/>
        <w:numPr>
          <w:ilvl w:val="0"/>
          <w:numId w:val="14"/>
        </w:numPr>
        <w:spacing w:after="200"/>
      </w:pPr>
      <w:r>
        <w:t>Use Case Ends</w:t>
      </w:r>
    </w:p>
    <w:p w14:paraId="6862F07D" w14:textId="7F4AC7A8" w:rsidR="003F3D92" w:rsidRPr="00A1428F" w:rsidRDefault="003F3D92" w:rsidP="00041D03">
      <w:pPr>
        <w:pStyle w:val="Heading2"/>
        <w:rPr>
          <w:b w:val="0"/>
        </w:rPr>
      </w:pPr>
      <w:r>
        <w:t xml:space="preserve">Alternate </w:t>
      </w:r>
      <w:r w:rsidRPr="001F47A0">
        <w:t>flow:</w:t>
      </w:r>
      <w:r w:rsidRPr="00D400F8">
        <w:t xml:space="preserve"> </w:t>
      </w:r>
      <w:r w:rsidR="005E30E9">
        <w:t>Delete assigned billers</w:t>
      </w:r>
      <w:r w:rsidR="00A1428F">
        <w:t xml:space="preserve"> – </w:t>
      </w:r>
      <w:r w:rsidR="00A1428F" w:rsidRPr="00A1428F">
        <w:t>not “In MMIS”</w:t>
      </w:r>
    </w:p>
    <w:p w14:paraId="431C2FE7" w14:textId="2E5E6131" w:rsidR="009F1E9A" w:rsidRDefault="009F1E9A" w:rsidP="009F1E9A">
      <w:pPr>
        <w:pStyle w:val="ListParagraph"/>
        <w:numPr>
          <w:ilvl w:val="0"/>
          <w:numId w:val="12"/>
        </w:numPr>
        <w:spacing w:after="200"/>
      </w:pPr>
      <w:r>
        <w:t xml:space="preserve">User </w:t>
      </w:r>
      <w:r w:rsidR="001D61A5">
        <w:t>selects the A</w:t>
      </w:r>
      <w:r>
        <w:t xml:space="preserve">ssigned </w:t>
      </w:r>
      <w:r w:rsidR="001D61A5">
        <w:t>B</w:t>
      </w:r>
      <w:r>
        <w:t>iller</w:t>
      </w:r>
      <w:r w:rsidR="001D61A5">
        <w:t xml:space="preserve"> to delete</w:t>
      </w:r>
    </w:p>
    <w:p w14:paraId="56450C3E" w14:textId="12F2DC4A" w:rsidR="000742A0" w:rsidRDefault="000742A0" w:rsidP="009F1E9A">
      <w:pPr>
        <w:pStyle w:val="ListParagraph"/>
        <w:numPr>
          <w:ilvl w:val="0"/>
          <w:numId w:val="12"/>
        </w:numPr>
        <w:spacing w:after="200"/>
      </w:pPr>
      <w:r>
        <w:t xml:space="preserve">User </w:t>
      </w:r>
      <w:r w:rsidR="001D61A5">
        <w:t xml:space="preserve">invokes option to delete </w:t>
      </w:r>
      <w:r>
        <w:t>Assigned Biller</w:t>
      </w:r>
    </w:p>
    <w:p w14:paraId="203888F1" w14:textId="3BD0EA5A" w:rsidR="009F1E9A" w:rsidRDefault="004D7100" w:rsidP="009F1E9A">
      <w:pPr>
        <w:pStyle w:val="ListParagraph"/>
        <w:numPr>
          <w:ilvl w:val="0"/>
          <w:numId w:val="12"/>
        </w:numPr>
        <w:spacing w:after="200"/>
      </w:pPr>
      <w:r>
        <w:t xml:space="preserve">System verifies </w:t>
      </w:r>
      <w:r w:rsidR="00F34B30">
        <w:t xml:space="preserve">that the </w:t>
      </w:r>
      <w:proofErr w:type="spellStart"/>
      <w:r w:rsidR="00F34B30">
        <w:t>AssignedBiller.inMMISIndicator</w:t>
      </w:r>
      <w:proofErr w:type="spellEnd"/>
      <w:r w:rsidR="00F34B30">
        <w:t xml:space="preserve"> is false </w:t>
      </w:r>
    </w:p>
    <w:p w14:paraId="04C5DC66" w14:textId="090050A3" w:rsidR="004D7100" w:rsidRDefault="004D7100" w:rsidP="009F1E9A">
      <w:pPr>
        <w:pStyle w:val="ListParagraph"/>
        <w:numPr>
          <w:ilvl w:val="0"/>
          <w:numId w:val="12"/>
        </w:numPr>
        <w:spacing w:after="200"/>
      </w:pPr>
      <w:r>
        <w:t xml:space="preserve">System deletes the </w:t>
      </w:r>
      <w:r w:rsidR="001D61A5">
        <w:t>A</w:t>
      </w:r>
      <w:r>
        <w:t xml:space="preserve">ssigned </w:t>
      </w:r>
      <w:r w:rsidR="001D61A5">
        <w:t>B</w:t>
      </w:r>
      <w:r>
        <w:t>iller</w:t>
      </w:r>
    </w:p>
    <w:p w14:paraId="3482FF20" w14:textId="7D2979D5" w:rsidR="004D7100" w:rsidRDefault="004D7100" w:rsidP="009F1E9A">
      <w:pPr>
        <w:pStyle w:val="ListParagraph"/>
        <w:numPr>
          <w:ilvl w:val="0"/>
          <w:numId w:val="12"/>
        </w:numPr>
        <w:spacing w:after="200"/>
      </w:pPr>
      <w:r>
        <w:t>Use Case Ends</w:t>
      </w:r>
    </w:p>
    <w:p w14:paraId="4C165936" w14:textId="5F1001DC" w:rsidR="004D7100" w:rsidRPr="00A1428F" w:rsidRDefault="004D7100" w:rsidP="00041D03">
      <w:pPr>
        <w:pStyle w:val="Heading2"/>
        <w:rPr>
          <w:b w:val="0"/>
        </w:rPr>
      </w:pPr>
      <w:r>
        <w:t xml:space="preserve">Alternate </w:t>
      </w:r>
      <w:r w:rsidRPr="001F47A0">
        <w:t>flow:</w:t>
      </w:r>
      <w:r w:rsidRPr="00D400F8">
        <w:t xml:space="preserve"> </w:t>
      </w:r>
      <w:r>
        <w:t xml:space="preserve">Delete assigned billers – </w:t>
      </w:r>
      <w:r w:rsidRPr="00A1428F">
        <w:t>“In MMIS”</w:t>
      </w:r>
    </w:p>
    <w:p w14:paraId="33A69252" w14:textId="77777777" w:rsidR="004D7100" w:rsidRDefault="004D7100" w:rsidP="004D7100">
      <w:pPr>
        <w:pStyle w:val="ListParagraph"/>
        <w:numPr>
          <w:ilvl w:val="0"/>
          <w:numId w:val="15"/>
        </w:numPr>
        <w:spacing w:after="200"/>
      </w:pPr>
      <w:r>
        <w:t>User selects the Assigned Biller to delete.</w:t>
      </w:r>
    </w:p>
    <w:p w14:paraId="269F3CA6" w14:textId="0AA8569C" w:rsidR="009F2A48" w:rsidRDefault="009F2A48" w:rsidP="004D7100">
      <w:pPr>
        <w:pStyle w:val="ListParagraph"/>
        <w:numPr>
          <w:ilvl w:val="0"/>
          <w:numId w:val="15"/>
        </w:numPr>
        <w:spacing w:after="200"/>
      </w:pPr>
      <w:r>
        <w:t>Delete option not available</w:t>
      </w:r>
    </w:p>
    <w:p w14:paraId="42EE1494" w14:textId="77777777" w:rsidR="004D7100" w:rsidRDefault="004D7100" w:rsidP="004D7100">
      <w:pPr>
        <w:pStyle w:val="ListParagraph"/>
        <w:numPr>
          <w:ilvl w:val="0"/>
          <w:numId w:val="15"/>
        </w:numPr>
        <w:spacing w:after="200"/>
      </w:pPr>
      <w:r>
        <w:t>Use Case Ends</w:t>
      </w:r>
    </w:p>
    <w:p w14:paraId="5AA0333D" w14:textId="1CA684DD" w:rsidR="00406D3E" w:rsidRPr="00EB3499" w:rsidRDefault="00EB3499" w:rsidP="00EB3499">
      <w:pPr>
        <w:pStyle w:val="Heading1"/>
      </w:pPr>
      <w:r w:rsidRPr="00EB3499">
        <w:t>Business Rules</w:t>
      </w:r>
    </w:p>
    <w:tbl>
      <w:tblPr>
        <w:tblStyle w:val="TableGrid"/>
        <w:tblW w:w="0" w:type="auto"/>
        <w:tblLook w:val="04A0" w:firstRow="1" w:lastRow="0" w:firstColumn="1" w:lastColumn="0" w:noHBand="0" w:noVBand="1"/>
      </w:tblPr>
      <w:tblGrid>
        <w:gridCol w:w="1064"/>
        <w:gridCol w:w="8404"/>
      </w:tblGrid>
      <w:tr w:rsidR="0089245B" w14:paraId="44D81B5B" w14:textId="10252E24" w:rsidTr="0089245B">
        <w:tc>
          <w:tcPr>
            <w:tcW w:w="1064" w:type="dxa"/>
          </w:tcPr>
          <w:p w14:paraId="57DFF7B9" w14:textId="049DC419" w:rsidR="0089245B" w:rsidRPr="004E1990" w:rsidRDefault="0089245B" w:rsidP="004E1990">
            <w:pPr>
              <w:spacing w:after="200"/>
              <w:jc w:val="center"/>
              <w:rPr>
                <w:b/>
              </w:rPr>
            </w:pPr>
            <w:r w:rsidRPr="004E1990">
              <w:rPr>
                <w:b/>
              </w:rPr>
              <w:t>Rule #</w:t>
            </w:r>
          </w:p>
        </w:tc>
        <w:tc>
          <w:tcPr>
            <w:tcW w:w="8404" w:type="dxa"/>
          </w:tcPr>
          <w:p w14:paraId="1F8177A8" w14:textId="4D99F2C6" w:rsidR="0089245B" w:rsidRPr="004E1990" w:rsidRDefault="0089245B" w:rsidP="004E1990">
            <w:pPr>
              <w:spacing w:after="200"/>
              <w:jc w:val="center"/>
              <w:rPr>
                <w:b/>
              </w:rPr>
            </w:pPr>
            <w:r w:rsidRPr="004E1990">
              <w:rPr>
                <w:b/>
              </w:rPr>
              <w:t>Business Rule</w:t>
            </w:r>
          </w:p>
        </w:tc>
      </w:tr>
      <w:tr w:rsidR="0089245B" w14:paraId="1BD26318" w14:textId="1229D23C" w:rsidTr="0089245B">
        <w:tc>
          <w:tcPr>
            <w:tcW w:w="1064" w:type="dxa"/>
          </w:tcPr>
          <w:p w14:paraId="319E5C29" w14:textId="345307E0" w:rsidR="0089245B" w:rsidRDefault="0089245B" w:rsidP="004D7100">
            <w:pPr>
              <w:spacing w:after="200"/>
            </w:pPr>
            <w:r>
              <w:t>1</w:t>
            </w:r>
          </w:p>
        </w:tc>
        <w:tc>
          <w:tcPr>
            <w:tcW w:w="8404" w:type="dxa"/>
          </w:tcPr>
          <w:p w14:paraId="6F6DA328" w14:textId="77777777" w:rsidR="0089245B" w:rsidRDefault="0089245B" w:rsidP="004E1990">
            <w:r w:rsidRPr="004E1990">
              <w:rPr>
                <w:b/>
              </w:rPr>
              <w:t>rule “</w:t>
            </w:r>
            <w:proofErr w:type="spellStart"/>
            <w:r w:rsidRPr="004E1990">
              <w:rPr>
                <w:b/>
              </w:rPr>
              <w:t>submitterID</w:t>
            </w:r>
            <w:proofErr w:type="spellEnd"/>
            <w:r w:rsidRPr="004E1990">
              <w:rPr>
                <w:b/>
              </w:rPr>
              <w:t xml:space="preserve"> is required</w:t>
            </w:r>
            <w:r w:rsidRPr="004E1990">
              <w:t>”</w:t>
            </w:r>
          </w:p>
          <w:p w14:paraId="4B831DD3" w14:textId="001BF761" w:rsidR="0089245B" w:rsidRPr="004E1990" w:rsidRDefault="0089245B" w:rsidP="004E1990">
            <w:r>
              <w:t>when</w:t>
            </w:r>
          </w:p>
          <w:p w14:paraId="3DE18CEC" w14:textId="3F3D5FAA" w:rsidR="0089245B" w:rsidRDefault="0089245B" w:rsidP="004E1990">
            <w:pPr>
              <w:pStyle w:val="ListParagraph"/>
              <w:numPr>
                <w:ilvl w:val="0"/>
                <w:numId w:val="19"/>
              </w:numPr>
            </w:pPr>
            <w:proofErr w:type="spellStart"/>
            <w:r>
              <w:t>ProviderIdentifier.umpi</w:t>
            </w:r>
            <w:proofErr w:type="spellEnd"/>
            <w:r>
              <w:t xml:space="preserve">  “submitter ID” </w:t>
            </w:r>
            <w:r w:rsidRPr="004E1990">
              <w:t xml:space="preserve"> is not entered</w:t>
            </w:r>
          </w:p>
          <w:p w14:paraId="4C258D9C" w14:textId="26AC41F8" w:rsidR="0089245B" w:rsidRDefault="0089245B" w:rsidP="004E1990">
            <w:r>
              <w:t>then</w:t>
            </w:r>
          </w:p>
          <w:p w14:paraId="4170B4BC" w14:textId="5D29F18F" w:rsidR="0089245B" w:rsidRPr="004E1990" w:rsidRDefault="0089245B" w:rsidP="004E1990">
            <w:pPr>
              <w:pStyle w:val="ListParagraph"/>
              <w:numPr>
                <w:ilvl w:val="0"/>
                <w:numId w:val="19"/>
              </w:numPr>
            </w:pPr>
            <w:r>
              <w:t xml:space="preserve">Display message </w:t>
            </w:r>
            <w:r w:rsidRPr="004E1990">
              <w:t>“submitter ID is required”</w:t>
            </w:r>
          </w:p>
        </w:tc>
      </w:tr>
      <w:tr w:rsidR="0089245B" w14:paraId="3B4A975D" w14:textId="7DC4DF94" w:rsidTr="0089245B">
        <w:tc>
          <w:tcPr>
            <w:tcW w:w="1064" w:type="dxa"/>
          </w:tcPr>
          <w:p w14:paraId="115EECA0" w14:textId="55E33840" w:rsidR="0089245B" w:rsidRDefault="0089245B" w:rsidP="004D7100">
            <w:pPr>
              <w:spacing w:after="200"/>
            </w:pPr>
            <w:r>
              <w:t>2</w:t>
            </w:r>
          </w:p>
        </w:tc>
        <w:tc>
          <w:tcPr>
            <w:tcW w:w="8404" w:type="dxa"/>
          </w:tcPr>
          <w:p w14:paraId="11FA06FC" w14:textId="1D2ADBDA" w:rsidR="0089245B" w:rsidRPr="004E1990" w:rsidRDefault="0089245B" w:rsidP="004E1990">
            <w:pPr>
              <w:rPr>
                <w:b/>
              </w:rPr>
            </w:pPr>
            <w:r>
              <w:rPr>
                <w:b/>
              </w:rPr>
              <w:t>r</w:t>
            </w:r>
            <w:r w:rsidRPr="004E1990">
              <w:rPr>
                <w:b/>
              </w:rPr>
              <w:t xml:space="preserve">ule “ </w:t>
            </w:r>
            <w:proofErr w:type="spellStart"/>
            <w:r w:rsidRPr="004E1990">
              <w:rPr>
                <w:b/>
              </w:rPr>
              <w:t>AssignedBiller</w:t>
            </w:r>
            <w:proofErr w:type="spellEnd"/>
            <w:r w:rsidRPr="004E1990">
              <w:rPr>
                <w:b/>
              </w:rPr>
              <w:t xml:space="preserve"> not found</w:t>
            </w:r>
          </w:p>
          <w:p w14:paraId="2A5ECB1C" w14:textId="473A9115" w:rsidR="0089245B" w:rsidRDefault="0089245B" w:rsidP="004E1990">
            <w:r>
              <w:t>when</w:t>
            </w:r>
          </w:p>
          <w:p w14:paraId="186612B3" w14:textId="08745374" w:rsidR="0089245B" w:rsidRDefault="0089245B" w:rsidP="004E1990">
            <w:pPr>
              <w:pStyle w:val="ListParagraph"/>
              <w:numPr>
                <w:ilvl w:val="0"/>
                <w:numId w:val="19"/>
              </w:numPr>
            </w:pPr>
            <w:proofErr w:type="spellStart"/>
            <w:r>
              <w:t>LegacyRecord</w:t>
            </w:r>
            <w:proofErr w:type="spellEnd"/>
            <w:r w:rsidRPr="004E1990">
              <w:t xml:space="preserve"> is not found</w:t>
            </w:r>
          </w:p>
          <w:p w14:paraId="4C37A3B6" w14:textId="577AF46C" w:rsidR="0089245B" w:rsidRDefault="0089245B" w:rsidP="004E1990">
            <w:r>
              <w:t>then</w:t>
            </w:r>
          </w:p>
          <w:p w14:paraId="339D797E" w14:textId="2D24E0EE" w:rsidR="0089245B" w:rsidRPr="004E1990" w:rsidRDefault="0089245B" w:rsidP="00955D2F">
            <w:pPr>
              <w:pStyle w:val="ListParagraph"/>
              <w:numPr>
                <w:ilvl w:val="0"/>
                <w:numId w:val="19"/>
              </w:numPr>
            </w:pPr>
            <w:r>
              <w:t xml:space="preserve">Display message </w:t>
            </w:r>
            <w:r w:rsidRPr="004E1990">
              <w:t>“Submitter ID not found”</w:t>
            </w:r>
          </w:p>
        </w:tc>
      </w:tr>
      <w:tr w:rsidR="0089245B" w:rsidRPr="0032625C" w14:paraId="14F85D4D" w14:textId="26C6C3E6" w:rsidTr="0089245B">
        <w:tc>
          <w:tcPr>
            <w:tcW w:w="1064" w:type="dxa"/>
          </w:tcPr>
          <w:p w14:paraId="1A797B3D" w14:textId="42348111" w:rsidR="0089245B" w:rsidRPr="0032625C" w:rsidRDefault="0089245B" w:rsidP="0032625C">
            <w:r>
              <w:t>3</w:t>
            </w:r>
          </w:p>
        </w:tc>
        <w:tc>
          <w:tcPr>
            <w:tcW w:w="8404" w:type="dxa"/>
          </w:tcPr>
          <w:p w14:paraId="4A0BE657" w14:textId="0E91FCE9" w:rsidR="0089245B" w:rsidRPr="0032625C" w:rsidRDefault="0089245B" w:rsidP="0032625C">
            <w:pPr>
              <w:rPr>
                <w:b/>
              </w:rPr>
            </w:pPr>
            <w:r w:rsidRPr="0032625C">
              <w:rPr>
                <w:b/>
              </w:rPr>
              <w:t>rule “</w:t>
            </w:r>
            <w:proofErr w:type="spellStart"/>
            <w:r w:rsidRPr="0032625C">
              <w:rPr>
                <w:b/>
              </w:rPr>
              <w:t>submitterID</w:t>
            </w:r>
            <w:proofErr w:type="spellEnd"/>
            <w:r w:rsidRPr="0032625C">
              <w:rPr>
                <w:b/>
              </w:rPr>
              <w:t xml:space="preserve"> must be a valid Assigned Biller”</w:t>
            </w:r>
          </w:p>
          <w:p w14:paraId="380D20B9" w14:textId="480F7DD9" w:rsidR="0089245B" w:rsidRDefault="0089245B" w:rsidP="0032625C">
            <w:r>
              <w:lastRenderedPageBreak/>
              <w:t xml:space="preserve">when </w:t>
            </w:r>
          </w:p>
          <w:p w14:paraId="01AC134E" w14:textId="6964B04D" w:rsidR="0089245B" w:rsidRDefault="0089245B" w:rsidP="0032625C">
            <w:pPr>
              <w:pStyle w:val="ListParagraph"/>
              <w:numPr>
                <w:ilvl w:val="0"/>
                <w:numId w:val="19"/>
              </w:numPr>
            </w:pPr>
            <w:proofErr w:type="spellStart"/>
            <w:r>
              <w:t>LegacyRecordSearch.umpi</w:t>
            </w:r>
            <w:proofErr w:type="spellEnd"/>
            <w:r>
              <w:t xml:space="preserve"> </w:t>
            </w:r>
            <w:r w:rsidRPr="0032625C">
              <w:t>entered is not equal to: EDI Trading Partner (PT28), Clearinghouse (PT95), or Billing Intermediary (TP98)</w:t>
            </w:r>
          </w:p>
          <w:p w14:paraId="66622023" w14:textId="3303C81E" w:rsidR="0089245B" w:rsidRDefault="0089245B" w:rsidP="0032625C">
            <w:r>
              <w:t>then</w:t>
            </w:r>
          </w:p>
          <w:p w14:paraId="704B5492" w14:textId="1CF3A543" w:rsidR="0089245B" w:rsidRPr="0032625C" w:rsidRDefault="0089245B" w:rsidP="00955D2F">
            <w:pPr>
              <w:pStyle w:val="ListParagraph"/>
              <w:numPr>
                <w:ilvl w:val="0"/>
                <w:numId w:val="19"/>
              </w:numPr>
            </w:pPr>
            <w:r>
              <w:t xml:space="preserve">display message: </w:t>
            </w:r>
            <w:r w:rsidRPr="0032625C">
              <w:t>“Submitter ID must be a valid Assigned Biller”</w:t>
            </w:r>
          </w:p>
        </w:tc>
      </w:tr>
      <w:tr w:rsidR="0089245B" w:rsidRPr="0032625C" w14:paraId="08043363" w14:textId="2976149F" w:rsidTr="0089245B">
        <w:tc>
          <w:tcPr>
            <w:tcW w:w="1064" w:type="dxa"/>
          </w:tcPr>
          <w:p w14:paraId="04A7D183" w14:textId="0A8BCEBD" w:rsidR="0089245B" w:rsidRPr="0032625C" w:rsidRDefault="0089245B" w:rsidP="0032625C">
            <w:r>
              <w:lastRenderedPageBreak/>
              <w:t>4</w:t>
            </w:r>
          </w:p>
        </w:tc>
        <w:tc>
          <w:tcPr>
            <w:tcW w:w="8404" w:type="dxa"/>
          </w:tcPr>
          <w:p w14:paraId="756349E0" w14:textId="7E30E513" w:rsidR="0089245B" w:rsidRPr="0032625C" w:rsidRDefault="0089245B" w:rsidP="0032625C">
            <w:pPr>
              <w:rPr>
                <w:b/>
              </w:rPr>
            </w:pPr>
            <w:r>
              <w:rPr>
                <w:b/>
              </w:rPr>
              <w:t>rule “</w:t>
            </w:r>
            <w:proofErr w:type="spellStart"/>
            <w:r>
              <w:rPr>
                <w:b/>
              </w:rPr>
              <w:t>submitterID</w:t>
            </w:r>
            <w:proofErr w:type="spellEnd"/>
            <w:r>
              <w:rPr>
                <w:b/>
              </w:rPr>
              <w:t xml:space="preserve"> format must be valid”</w:t>
            </w:r>
          </w:p>
          <w:p w14:paraId="2DAEA076" w14:textId="1A770DD5" w:rsidR="0089245B" w:rsidRDefault="0089245B" w:rsidP="0032625C">
            <w:r>
              <w:t xml:space="preserve">when </w:t>
            </w:r>
          </w:p>
          <w:p w14:paraId="59C506E0" w14:textId="76CD167E" w:rsidR="0089245B" w:rsidRDefault="0089245B" w:rsidP="0032625C">
            <w:pPr>
              <w:pStyle w:val="ListParagraph"/>
              <w:numPr>
                <w:ilvl w:val="0"/>
                <w:numId w:val="20"/>
              </w:numPr>
            </w:pPr>
            <w:proofErr w:type="spellStart"/>
            <w:r>
              <w:t>LegacyRecordSearch.umpi</w:t>
            </w:r>
            <w:proofErr w:type="spellEnd"/>
            <w:r>
              <w:t xml:space="preserve"> entered is not a valid format.  Must start with an “A” or “M” followed by 9 digits.</w:t>
            </w:r>
          </w:p>
          <w:p w14:paraId="4E0CD573" w14:textId="3F457E5D" w:rsidR="0089245B" w:rsidRDefault="0089245B" w:rsidP="0032625C">
            <w:r>
              <w:t>then</w:t>
            </w:r>
          </w:p>
          <w:p w14:paraId="3F7F0C35" w14:textId="734DD946" w:rsidR="0089245B" w:rsidRPr="0032625C" w:rsidRDefault="0089245B" w:rsidP="00955D2F">
            <w:pPr>
              <w:pStyle w:val="ListParagraph"/>
              <w:numPr>
                <w:ilvl w:val="0"/>
                <w:numId w:val="20"/>
              </w:numPr>
            </w:pPr>
            <w:r>
              <w:t xml:space="preserve">Display message </w:t>
            </w:r>
            <w:r w:rsidRPr="0032625C">
              <w:t>“</w:t>
            </w:r>
            <w:r>
              <w:t>Submitter ID must start with an “A” or “M”</w:t>
            </w:r>
            <w:r w:rsidRPr="0032625C">
              <w:t xml:space="preserve">  </w:t>
            </w:r>
          </w:p>
        </w:tc>
      </w:tr>
      <w:tr w:rsidR="0089245B" w:rsidRPr="0032625C" w14:paraId="2EA4D575" w14:textId="50ABD635" w:rsidTr="0089245B">
        <w:tc>
          <w:tcPr>
            <w:tcW w:w="1064" w:type="dxa"/>
          </w:tcPr>
          <w:p w14:paraId="71305E8A" w14:textId="7E463CA1" w:rsidR="0089245B" w:rsidRPr="0032625C" w:rsidRDefault="0089245B" w:rsidP="0032625C">
            <w:r>
              <w:t>6</w:t>
            </w:r>
          </w:p>
        </w:tc>
        <w:tc>
          <w:tcPr>
            <w:tcW w:w="8404" w:type="dxa"/>
          </w:tcPr>
          <w:p w14:paraId="2193D4F8" w14:textId="252CA4B0" w:rsidR="0089245B" w:rsidRDefault="0089245B" w:rsidP="0032625C">
            <w:pPr>
              <w:rPr>
                <w:b/>
              </w:rPr>
            </w:pPr>
            <w:r>
              <w:rPr>
                <w:b/>
              </w:rPr>
              <w:t>r</w:t>
            </w:r>
            <w:r w:rsidRPr="0032625C">
              <w:rPr>
                <w:b/>
              </w:rPr>
              <w:t>ule “Effective</w:t>
            </w:r>
            <w:r>
              <w:rPr>
                <w:b/>
              </w:rPr>
              <w:t xml:space="preserve"> </w:t>
            </w:r>
            <w:r w:rsidRPr="0032625C">
              <w:rPr>
                <w:b/>
              </w:rPr>
              <w:t>Date must be greater than 01/01/1900”</w:t>
            </w:r>
          </w:p>
          <w:p w14:paraId="052955BD" w14:textId="77777777" w:rsidR="0089245B" w:rsidRPr="0032625C" w:rsidRDefault="0089245B" w:rsidP="0032625C">
            <w:r w:rsidRPr="0032625C">
              <w:t>when</w:t>
            </w:r>
          </w:p>
          <w:p w14:paraId="2F8196FF" w14:textId="34513B76" w:rsidR="0089245B" w:rsidRDefault="0089245B" w:rsidP="0032625C">
            <w:pPr>
              <w:pStyle w:val="ListParagraph"/>
              <w:numPr>
                <w:ilvl w:val="0"/>
                <w:numId w:val="20"/>
              </w:numPr>
            </w:pPr>
            <w:proofErr w:type="spellStart"/>
            <w:r w:rsidRPr="0032625C">
              <w:t>AssignedBiller.effectiveDate</w:t>
            </w:r>
            <w:proofErr w:type="spellEnd"/>
            <w:r w:rsidRPr="0032625C">
              <w:t xml:space="preserve"> is &lt; 01/01/19</w:t>
            </w:r>
            <w:r>
              <w:t>0</w:t>
            </w:r>
            <w:r w:rsidRPr="0032625C">
              <w:t>0</w:t>
            </w:r>
          </w:p>
          <w:p w14:paraId="71FC01D6" w14:textId="55AC3F26" w:rsidR="0089245B" w:rsidRDefault="0089245B" w:rsidP="0032625C">
            <w:r>
              <w:t>then</w:t>
            </w:r>
          </w:p>
          <w:p w14:paraId="2D08334D" w14:textId="453FDFA6" w:rsidR="0089245B" w:rsidRPr="0032625C" w:rsidRDefault="0089245B" w:rsidP="0032625C">
            <w:pPr>
              <w:pStyle w:val="ListParagraph"/>
              <w:numPr>
                <w:ilvl w:val="0"/>
                <w:numId w:val="20"/>
              </w:numPr>
            </w:pPr>
            <w:r>
              <w:t xml:space="preserve">Display </w:t>
            </w:r>
            <w:r w:rsidRPr="0032625C">
              <w:t>message “Effective Date must be 01/01/1900 or greater”</w:t>
            </w:r>
          </w:p>
        </w:tc>
      </w:tr>
      <w:tr w:rsidR="0089245B" w:rsidRPr="0032625C" w14:paraId="1C80F602" w14:textId="6555D324" w:rsidTr="0089245B">
        <w:tc>
          <w:tcPr>
            <w:tcW w:w="1064" w:type="dxa"/>
          </w:tcPr>
          <w:p w14:paraId="4DBA487A" w14:textId="3F78C12B" w:rsidR="0089245B" w:rsidRPr="0032625C" w:rsidRDefault="0089245B" w:rsidP="0032625C">
            <w:r>
              <w:t>7</w:t>
            </w:r>
          </w:p>
        </w:tc>
        <w:tc>
          <w:tcPr>
            <w:tcW w:w="8404" w:type="dxa"/>
          </w:tcPr>
          <w:p w14:paraId="50A8810A" w14:textId="206C37A1" w:rsidR="0089245B" w:rsidRPr="00DB4633" w:rsidRDefault="0089245B" w:rsidP="0032625C">
            <w:pPr>
              <w:rPr>
                <w:b/>
              </w:rPr>
            </w:pPr>
            <w:r w:rsidRPr="00DB4633">
              <w:rPr>
                <w:b/>
              </w:rPr>
              <w:t xml:space="preserve">rule “valid Effective Date” </w:t>
            </w:r>
          </w:p>
          <w:p w14:paraId="0CCA7DFA" w14:textId="566A525E" w:rsidR="0089245B" w:rsidRDefault="0089245B" w:rsidP="0032625C">
            <w:r>
              <w:t>when</w:t>
            </w:r>
          </w:p>
          <w:p w14:paraId="0B2B3EE3" w14:textId="7B10D499" w:rsidR="0089245B" w:rsidRDefault="0089245B" w:rsidP="00DB4633">
            <w:pPr>
              <w:pStyle w:val="ListParagraph"/>
              <w:numPr>
                <w:ilvl w:val="0"/>
                <w:numId w:val="20"/>
              </w:numPr>
            </w:pPr>
            <w:proofErr w:type="spellStart"/>
            <w:r>
              <w:t>AssignedBiller.effectiveDate</w:t>
            </w:r>
            <w:proofErr w:type="spellEnd"/>
            <w:r>
              <w:t xml:space="preserve"> f</w:t>
            </w:r>
            <w:r w:rsidRPr="0032625C">
              <w:t>ormat is invalid</w:t>
            </w:r>
          </w:p>
          <w:p w14:paraId="60743C8C" w14:textId="00BAF6EE" w:rsidR="0089245B" w:rsidRDefault="0089245B" w:rsidP="00DB4633">
            <w:r>
              <w:t>then</w:t>
            </w:r>
          </w:p>
          <w:p w14:paraId="5C17EA36" w14:textId="725E0C04" w:rsidR="0089245B" w:rsidRPr="0032625C" w:rsidRDefault="0089245B" w:rsidP="00DB4633">
            <w:pPr>
              <w:pStyle w:val="ListParagraph"/>
              <w:numPr>
                <w:ilvl w:val="0"/>
                <w:numId w:val="20"/>
              </w:numPr>
            </w:pPr>
            <w:r>
              <w:t xml:space="preserve">Display </w:t>
            </w:r>
            <w:r w:rsidRPr="0032625C">
              <w:t>message “Effective Date must be a valid date”</w:t>
            </w:r>
          </w:p>
        </w:tc>
      </w:tr>
      <w:tr w:rsidR="0089245B" w:rsidRPr="0032625C" w14:paraId="4AE270A2" w14:textId="00C97310" w:rsidTr="0089245B">
        <w:tc>
          <w:tcPr>
            <w:tcW w:w="1064" w:type="dxa"/>
          </w:tcPr>
          <w:p w14:paraId="65A76E8B" w14:textId="469B4A8D" w:rsidR="0089245B" w:rsidRPr="0032625C" w:rsidRDefault="0089245B" w:rsidP="0032625C">
            <w:r>
              <w:t>8</w:t>
            </w:r>
          </w:p>
        </w:tc>
        <w:tc>
          <w:tcPr>
            <w:tcW w:w="8404" w:type="dxa"/>
          </w:tcPr>
          <w:p w14:paraId="491AAADB" w14:textId="21EBF2FE" w:rsidR="0089245B" w:rsidRPr="00DB4633" w:rsidRDefault="0089245B" w:rsidP="0032625C">
            <w:pPr>
              <w:rPr>
                <w:b/>
              </w:rPr>
            </w:pPr>
            <w:r w:rsidRPr="00DB4633">
              <w:rPr>
                <w:b/>
              </w:rPr>
              <w:t>rule “Effective Date is required”</w:t>
            </w:r>
          </w:p>
          <w:p w14:paraId="61752F32" w14:textId="67A081DB" w:rsidR="0089245B" w:rsidRDefault="0089245B" w:rsidP="0032625C">
            <w:r>
              <w:t>when</w:t>
            </w:r>
          </w:p>
          <w:p w14:paraId="28AC3A74" w14:textId="77777777" w:rsidR="0089245B" w:rsidRDefault="0089245B" w:rsidP="00DB4633">
            <w:pPr>
              <w:pStyle w:val="ListParagraph"/>
              <w:numPr>
                <w:ilvl w:val="0"/>
                <w:numId w:val="20"/>
              </w:numPr>
            </w:pPr>
            <w:r>
              <w:t>T</w:t>
            </w:r>
            <w:r w:rsidRPr="0032625C">
              <w:t xml:space="preserve">he </w:t>
            </w:r>
            <w:proofErr w:type="spellStart"/>
            <w:r w:rsidRPr="0032625C">
              <w:t>AssignedBiller.effectiveDate</w:t>
            </w:r>
            <w:proofErr w:type="spellEnd"/>
            <w:r w:rsidRPr="0032625C">
              <w:t xml:space="preserve"> is blank</w:t>
            </w:r>
          </w:p>
          <w:p w14:paraId="4D3DB064" w14:textId="60A6A4BB" w:rsidR="0089245B" w:rsidRDefault="0089245B" w:rsidP="00DB4633">
            <w:r>
              <w:t>then</w:t>
            </w:r>
          </w:p>
          <w:p w14:paraId="75A15FBB" w14:textId="6A5B9C4E" w:rsidR="0089245B" w:rsidRPr="0032625C" w:rsidRDefault="0089245B" w:rsidP="00DB4633">
            <w:pPr>
              <w:pStyle w:val="ListParagraph"/>
              <w:numPr>
                <w:ilvl w:val="0"/>
                <w:numId w:val="20"/>
              </w:numPr>
            </w:pPr>
            <w:r>
              <w:t xml:space="preserve">Display </w:t>
            </w:r>
            <w:r w:rsidRPr="0032625C">
              <w:t xml:space="preserve">message “Effective Date is required” </w:t>
            </w:r>
          </w:p>
        </w:tc>
      </w:tr>
      <w:tr w:rsidR="0089245B" w:rsidRPr="0032625C" w14:paraId="7A1E0AC0" w14:textId="53703C24" w:rsidTr="0089245B">
        <w:tc>
          <w:tcPr>
            <w:tcW w:w="1064" w:type="dxa"/>
          </w:tcPr>
          <w:p w14:paraId="517FCEDF" w14:textId="4E9A1094" w:rsidR="0089245B" w:rsidRPr="0032625C" w:rsidRDefault="0089245B" w:rsidP="0032625C">
            <w:r>
              <w:t>9</w:t>
            </w:r>
          </w:p>
        </w:tc>
        <w:tc>
          <w:tcPr>
            <w:tcW w:w="8404" w:type="dxa"/>
          </w:tcPr>
          <w:p w14:paraId="514F3FC7" w14:textId="58310796" w:rsidR="0089245B" w:rsidRPr="00DB4633" w:rsidRDefault="0089245B" w:rsidP="0032625C">
            <w:pPr>
              <w:rPr>
                <w:b/>
              </w:rPr>
            </w:pPr>
            <w:r w:rsidRPr="00DB4633">
              <w:rPr>
                <w:b/>
              </w:rPr>
              <w:t>rule “Valid End Date”</w:t>
            </w:r>
          </w:p>
          <w:p w14:paraId="4883A72A" w14:textId="7DB0C18F" w:rsidR="0089245B" w:rsidRDefault="0089245B" w:rsidP="0032625C">
            <w:r>
              <w:t>when</w:t>
            </w:r>
          </w:p>
          <w:p w14:paraId="381A9D8D" w14:textId="77777777" w:rsidR="0089245B" w:rsidRDefault="0089245B" w:rsidP="00DB4633">
            <w:pPr>
              <w:pStyle w:val="ListParagraph"/>
              <w:numPr>
                <w:ilvl w:val="0"/>
                <w:numId w:val="20"/>
              </w:numPr>
            </w:pPr>
            <w:r>
              <w:t xml:space="preserve">The </w:t>
            </w:r>
            <w:proofErr w:type="spellStart"/>
            <w:r w:rsidRPr="0032625C">
              <w:t>AssignedBiller.endDate</w:t>
            </w:r>
            <w:proofErr w:type="spellEnd"/>
            <w:r w:rsidRPr="0032625C">
              <w:t xml:space="preserve"> is entered, and format is invalid</w:t>
            </w:r>
          </w:p>
          <w:p w14:paraId="58ED5AAC" w14:textId="6E9D01E3" w:rsidR="0089245B" w:rsidRDefault="0089245B" w:rsidP="0032625C">
            <w:r>
              <w:t>then</w:t>
            </w:r>
          </w:p>
          <w:p w14:paraId="62693B8A" w14:textId="45AB66B6" w:rsidR="0089245B" w:rsidRPr="0032625C" w:rsidRDefault="0089245B" w:rsidP="00DB4633">
            <w:pPr>
              <w:pStyle w:val="ListParagraph"/>
              <w:numPr>
                <w:ilvl w:val="0"/>
                <w:numId w:val="20"/>
              </w:numPr>
            </w:pPr>
            <w:r>
              <w:t xml:space="preserve">Display </w:t>
            </w:r>
            <w:r w:rsidRPr="0032625C">
              <w:t>message “End Date must be a valid date”</w:t>
            </w:r>
          </w:p>
        </w:tc>
      </w:tr>
      <w:tr w:rsidR="0089245B" w:rsidRPr="0032625C" w14:paraId="7D739B55" w14:textId="494A4CB9" w:rsidTr="0089245B">
        <w:tc>
          <w:tcPr>
            <w:tcW w:w="1064" w:type="dxa"/>
          </w:tcPr>
          <w:p w14:paraId="35E229EF" w14:textId="0D6395DB" w:rsidR="0089245B" w:rsidRPr="0032625C" w:rsidRDefault="0089245B" w:rsidP="0032625C">
            <w:r>
              <w:t>10</w:t>
            </w:r>
          </w:p>
        </w:tc>
        <w:tc>
          <w:tcPr>
            <w:tcW w:w="8404" w:type="dxa"/>
          </w:tcPr>
          <w:p w14:paraId="42FE9DB5" w14:textId="16ACA16C" w:rsidR="0089245B" w:rsidRPr="00DB4633" w:rsidRDefault="0089245B" w:rsidP="0032625C">
            <w:pPr>
              <w:rPr>
                <w:b/>
              </w:rPr>
            </w:pPr>
            <w:r>
              <w:rPr>
                <w:b/>
              </w:rPr>
              <w:t>r</w:t>
            </w:r>
            <w:r w:rsidRPr="00DB4633">
              <w:rPr>
                <w:b/>
              </w:rPr>
              <w:t>ule “End Date must be later then Effective Date”</w:t>
            </w:r>
          </w:p>
          <w:p w14:paraId="7CDFA766" w14:textId="2B25F72E" w:rsidR="0089245B" w:rsidRDefault="0089245B" w:rsidP="0032625C">
            <w:r>
              <w:t>when</w:t>
            </w:r>
          </w:p>
          <w:p w14:paraId="7D4FBF74" w14:textId="4ABF2B73" w:rsidR="0089245B" w:rsidRDefault="0089245B" w:rsidP="00DB4633">
            <w:pPr>
              <w:pStyle w:val="ListParagraph"/>
              <w:numPr>
                <w:ilvl w:val="0"/>
                <w:numId w:val="20"/>
              </w:numPr>
            </w:pPr>
            <w:r>
              <w:t xml:space="preserve">The </w:t>
            </w:r>
            <w:proofErr w:type="spellStart"/>
            <w:r w:rsidRPr="0032625C">
              <w:t>Assigned</w:t>
            </w:r>
            <w:r>
              <w:t>B</w:t>
            </w:r>
            <w:r w:rsidRPr="0032625C">
              <w:t>iller.endDate</w:t>
            </w:r>
            <w:proofErr w:type="spellEnd"/>
            <w:r w:rsidRPr="0032625C">
              <w:t xml:space="preserve"> is entered, and the date is &lt; </w:t>
            </w:r>
            <w:proofErr w:type="spellStart"/>
            <w:r w:rsidRPr="0032625C">
              <w:t>AssignedBiller.effectiveDate</w:t>
            </w:r>
            <w:proofErr w:type="spellEnd"/>
          </w:p>
          <w:p w14:paraId="3CD3CCC4" w14:textId="065981A9" w:rsidR="0089245B" w:rsidRDefault="0089245B" w:rsidP="0032625C">
            <w:r>
              <w:t>then</w:t>
            </w:r>
          </w:p>
          <w:p w14:paraId="13855752" w14:textId="2A13D058" w:rsidR="0089245B" w:rsidRPr="0032625C" w:rsidRDefault="0089245B" w:rsidP="00A44843">
            <w:pPr>
              <w:pStyle w:val="ListParagraph"/>
              <w:numPr>
                <w:ilvl w:val="0"/>
                <w:numId w:val="20"/>
              </w:numPr>
            </w:pPr>
            <w:r>
              <w:t>Display message</w:t>
            </w:r>
            <w:r w:rsidRPr="0032625C">
              <w:t xml:space="preserve"> “End Date must be later than the Effective Date”</w:t>
            </w:r>
          </w:p>
        </w:tc>
      </w:tr>
      <w:tr w:rsidR="0089245B" w:rsidRPr="0032625C" w14:paraId="3579C6C9" w14:textId="1A45F78F" w:rsidTr="0089245B">
        <w:tc>
          <w:tcPr>
            <w:tcW w:w="1064" w:type="dxa"/>
          </w:tcPr>
          <w:p w14:paraId="28F2135D" w14:textId="717D824F" w:rsidR="0089245B" w:rsidRPr="0032625C" w:rsidRDefault="0089245B" w:rsidP="0032625C">
            <w:r>
              <w:t>11</w:t>
            </w:r>
          </w:p>
        </w:tc>
        <w:tc>
          <w:tcPr>
            <w:tcW w:w="8404" w:type="dxa"/>
          </w:tcPr>
          <w:p w14:paraId="4888E998" w14:textId="00497C1D" w:rsidR="0089245B" w:rsidRPr="00DB4633" w:rsidRDefault="0089245B" w:rsidP="0032625C">
            <w:pPr>
              <w:rPr>
                <w:b/>
              </w:rPr>
            </w:pPr>
            <w:r>
              <w:rPr>
                <w:b/>
              </w:rPr>
              <w:t>r</w:t>
            </w:r>
            <w:r w:rsidRPr="00DB4633">
              <w:rPr>
                <w:b/>
              </w:rPr>
              <w:t>ule “Transaction Type is required”</w:t>
            </w:r>
          </w:p>
          <w:p w14:paraId="4F6C2419" w14:textId="02B1B578" w:rsidR="0089245B" w:rsidRDefault="0089245B" w:rsidP="0032625C">
            <w:r>
              <w:t>when</w:t>
            </w:r>
          </w:p>
          <w:p w14:paraId="47392342" w14:textId="77777777" w:rsidR="0089245B" w:rsidRDefault="0089245B" w:rsidP="00DB4633">
            <w:pPr>
              <w:pStyle w:val="ListParagraph"/>
              <w:numPr>
                <w:ilvl w:val="0"/>
                <w:numId w:val="21"/>
              </w:numPr>
            </w:pPr>
            <w:r>
              <w:t xml:space="preserve">The </w:t>
            </w:r>
            <w:proofErr w:type="spellStart"/>
            <w:r w:rsidRPr="0032625C">
              <w:t>AssignedBiller.transactionType</w:t>
            </w:r>
            <w:proofErr w:type="spellEnd"/>
            <w:r w:rsidRPr="0032625C">
              <w:t xml:space="preserve"> is left blank</w:t>
            </w:r>
          </w:p>
          <w:p w14:paraId="08C05828" w14:textId="7C1C0F60" w:rsidR="0089245B" w:rsidRDefault="0089245B" w:rsidP="0032625C">
            <w:r>
              <w:t>then</w:t>
            </w:r>
          </w:p>
          <w:p w14:paraId="75B17F9E" w14:textId="45979A66" w:rsidR="0089245B" w:rsidRPr="0032625C" w:rsidRDefault="0089245B" w:rsidP="00DB4633">
            <w:pPr>
              <w:pStyle w:val="ListParagraph"/>
              <w:numPr>
                <w:ilvl w:val="0"/>
                <w:numId w:val="21"/>
              </w:numPr>
            </w:pPr>
            <w:r>
              <w:t xml:space="preserve">Display </w:t>
            </w:r>
            <w:r w:rsidRPr="0032625C">
              <w:t xml:space="preserve">message: “Transaction Type is required” </w:t>
            </w:r>
          </w:p>
        </w:tc>
      </w:tr>
    </w:tbl>
    <w:p w14:paraId="3B33CB4D" w14:textId="56029FF7" w:rsidR="004D7100" w:rsidRPr="0032625C" w:rsidRDefault="004D7100" w:rsidP="0032625C"/>
    <w:p w14:paraId="6862F07F" w14:textId="56B3ADF3" w:rsidR="001F47A0" w:rsidRDefault="00EB3499" w:rsidP="00EB3499">
      <w:pPr>
        <w:pStyle w:val="Heading1"/>
        <w:rPr>
          <w:b w:val="0"/>
        </w:rPr>
      </w:pPr>
      <w:r>
        <w:lastRenderedPageBreak/>
        <w:t>Change control</w:t>
      </w:r>
    </w:p>
    <w:tbl>
      <w:tblPr>
        <w:tblStyle w:val="TableGrid"/>
        <w:tblW w:w="0" w:type="auto"/>
        <w:tblLook w:val="04A0" w:firstRow="1" w:lastRow="0" w:firstColumn="1" w:lastColumn="0" w:noHBand="0" w:noVBand="1"/>
      </w:tblPr>
      <w:tblGrid>
        <w:gridCol w:w="2394"/>
        <w:gridCol w:w="2394"/>
        <w:gridCol w:w="2394"/>
        <w:gridCol w:w="2394"/>
      </w:tblGrid>
      <w:tr w:rsidR="00BF6324" w:rsidRPr="00BF6324" w14:paraId="6862F084" w14:textId="77777777" w:rsidTr="00EB3499">
        <w:trPr>
          <w:cantSplit/>
          <w:tblHeader/>
        </w:trPr>
        <w:tc>
          <w:tcPr>
            <w:tcW w:w="2394" w:type="dxa"/>
          </w:tcPr>
          <w:p w14:paraId="6862F080" w14:textId="77777777" w:rsidR="00BF6324" w:rsidRPr="00BF6324" w:rsidRDefault="00BF6324" w:rsidP="00BF6324">
            <w:pPr>
              <w:spacing w:after="120"/>
              <w:jc w:val="center"/>
            </w:pPr>
            <w:r w:rsidRPr="00BF6324">
              <w:t>Version</w:t>
            </w:r>
          </w:p>
        </w:tc>
        <w:tc>
          <w:tcPr>
            <w:tcW w:w="2394" w:type="dxa"/>
          </w:tcPr>
          <w:p w14:paraId="6862F081" w14:textId="77777777" w:rsidR="00BF6324" w:rsidRPr="00BF6324" w:rsidRDefault="00BF6324" w:rsidP="00BF6324">
            <w:pPr>
              <w:spacing w:after="120"/>
              <w:jc w:val="center"/>
            </w:pPr>
            <w:r w:rsidRPr="00BF6324">
              <w:t>Date Revised</w:t>
            </w:r>
          </w:p>
        </w:tc>
        <w:tc>
          <w:tcPr>
            <w:tcW w:w="2394" w:type="dxa"/>
          </w:tcPr>
          <w:p w14:paraId="6862F082" w14:textId="77777777" w:rsidR="00BF6324" w:rsidRPr="00BF6324" w:rsidRDefault="00BF6324" w:rsidP="00BF6324">
            <w:pPr>
              <w:spacing w:after="120"/>
              <w:jc w:val="center"/>
            </w:pPr>
            <w:r w:rsidRPr="00BF6324">
              <w:t>Revised By</w:t>
            </w:r>
          </w:p>
        </w:tc>
        <w:tc>
          <w:tcPr>
            <w:tcW w:w="2394" w:type="dxa"/>
          </w:tcPr>
          <w:p w14:paraId="6862F083" w14:textId="77777777" w:rsidR="00BF6324" w:rsidRPr="00BF6324" w:rsidRDefault="00BF6324" w:rsidP="00BF6324">
            <w:pPr>
              <w:spacing w:after="120"/>
              <w:jc w:val="center"/>
            </w:pPr>
            <w:r w:rsidRPr="00BF6324">
              <w:t>Revisions</w:t>
            </w:r>
          </w:p>
        </w:tc>
      </w:tr>
      <w:tr w:rsidR="00BF6324" w14:paraId="6862F089" w14:textId="77777777" w:rsidTr="00EB3499">
        <w:trPr>
          <w:cantSplit/>
        </w:trPr>
        <w:tc>
          <w:tcPr>
            <w:tcW w:w="2394" w:type="dxa"/>
          </w:tcPr>
          <w:p w14:paraId="6862F085" w14:textId="77777777" w:rsidR="00BF6324" w:rsidRDefault="00BF6324" w:rsidP="001F47A0">
            <w:pPr>
              <w:spacing w:after="120"/>
              <w:rPr>
                <w:b/>
              </w:rPr>
            </w:pPr>
          </w:p>
        </w:tc>
        <w:tc>
          <w:tcPr>
            <w:tcW w:w="2394" w:type="dxa"/>
          </w:tcPr>
          <w:p w14:paraId="6862F086" w14:textId="77777777" w:rsidR="00BF6324" w:rsidRDefault="00BF6324" w:rsidP="001F47A0">
            <w:pPr>
              <w:spacing w:after="120"/>
              <w:rPr>
                <w:b/>
              </w:rPr>
            </w:pPr>
          </w:p>
        </w:tc>
        <w:tc>
          <w:tcPr>
            <w:tcW w:w="2394" w:type="dxa"/>
          </w:tcPr>
          <w:p w14:paraId="6862F087" w14:textId="77777777" w:rsidR="00BF6324" w:rsidRDefault="00BF6324" w:rsidP="001F47A0">
            <w:pPr>
              <w:spacing w:after="120"/>
              <w:rPr>
                <w:b/>
              </w:rPr>
            </w:pPr>
          </w:p>
        </w:tc>
        <w:tc>
          <w:tcPr>
            <w:tcW w:w="2394" w:type="dxa"/>
          </w:tcPr>
          <w:p w14:paraId="6862F088" w14:textId="77777777" w:rsidR="00BF6324" w:rsidRDefault="00BF6324" w:rsidP="001F47A0">
            <w:pPr>
              <w:spacing w:after="120"/>
              <w:rPr>
                <w:b/>
              </w:rPr>
            </w:pPr>
          </w:p>
        </w:tc>
      </w:tr>
    </w:tbl>
    <w:p w14:paraId="6862F08A" w14:textId="77777777" w:rsidR="00BF6324" w:rsidRPr="001F47A0" w:rsidRDefault="00BF6324" w:rsidP="001F47A0">
      <w:pPr>
        <w:spacing w:after="120"/>
        <w:rPr>
          <w:b/>
        </w:rPr>
      </w:pPr>
    </w:p>
    <w:sectPr w:rsidR="00BF6324" w:rsidRPr="001F47A0" w:rsidSect="00822AE7">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62F08D" w14:textId="77777777" w:rsidR="00395DD8" w:rsidRDefault="00395DD8" w:rsidP="001F47A0">
      <w:pPr>
        <w:spacing w:line="240" w:lineRule="auto"/>
      </w:pPr>
      <w:r>
        <w:separator/>
      </w:r>
    </w:p>
  </w:endnote>
  <w:endnote w:type="continuationSeparator" w:id="0">
    <w:p w14:paraId="6862F08E" w14:textId="77777777" w:rsidR="00395DD8" w:rsidRDefault="00395DD8" w:rsidP="001F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2F091" w14:textId="77777777" w:rsidR="001F47A0" w:rsidRDefault="001F47A0" w:rsidP="001F47A0">
    <w:pPr>
      <w:pStyle w:val="Footer"/>
      <w:pBdr>
        <w:bottom w:val="single" w:sz="6" w:space="1" w:color="auto"/>
      </w:pBdr>
      <w:jc w:val="center"/>
    </w:pPr>
  </w:p>
  <w:p w14:paraId="6862F093" w14:textId="3FDC695E" w:rsidR="001F47A0" w:rsidRDefault="00B44DF3" w:rsidP="00B44DF3">
    <w:pPr>
      <w:pStyle w:val="Footer"/>
      <w:jc w:val="center"/>
    </w:pPr>
    <w:r>
      <w:tab/>
    </w:r>
    <w:r w:rsidR="001F47A0">
      <w:fldChar w:fldCharType="begin"/>
    </w:r>
    <w:r w:rsidR="001F47A0">
      <w:instrText xml:space="preserve"> PAGE  \* Arabic  \* MERGEFORMAT </w:instrText>
    </w:r>
    <w:r w:rsidR="001F47A0">
      <w:fldChar w:fldCharType="separate"/>
    </w:r>
    <w:r w:rsidR="00EB3499">
      <w:rPr>
        <w:noProof/>
      </w:rPr>
      <w:t>1</w:t>
    </w:r>
    <w:r w:rsidR="001F47A0">
      <w:fldChar w:fldCharType="end"/>
    </w:r>
    <w:r>
      <w:tab/>
    </w:r>
    <w:r>
      <w:fldChar w:fldCharType="begin"/>
    </w:r>
    <w:r>
      <w:instrText xml:space="preserve"> SAVEDATE  \@ "M/d/yyyy h:mm am/pm"  \* MERGEFORMAT </w:instrText>
    </w:r>
    <w:r>
      <w:fldChar w:fldCharType="separate"/>
    </w:r>
    <w:r w:rsidR="00041D03">
      <w:rPr>
        <w:noProof/>
      </w:rPr>
      <w:t>12/3/2014 12:10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2F08B" w14:textId="77777777" w:rsidR="00395DD8" w:rsidRDefault="00395DD8" w:rsidP="001F47A0">
      <w:pPr>
        <w:spacing w:line="240" w:lineRule="auto"/>
      </w:pPr>
      <w:r>
        <w:separator/>
      </w:r>
    </w:p>
  </w:footnote>
  <w:footnote w:type="continuationSeparator" w:id="0">
    <w:p w14:paraId="6862F08C" w14:textId="77777777" w:rsidR="00395DD8" w:rsidRDefault="00395DD8" w:rsidP="001F4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2F08F" w14:textId="37D393DC" w:rsidR="001F47A0" w:rsidRDefault="001F47A0" w:rsidP="00B44DF3">
    <w:pPr>
      <w:pStyle w:val="Header"/>
      <w:pBdr>
        <w:bottom w:val="single" w:sz="6" w:space="1" w:color="auto"/>
      </w:pBdr>
      <w:tabs>
        <w:tab w:val="left" w:pos="3570"/>
      </w:tabs>
      <w:rPr>
        <w:b/>
      </w:rPr>
    </w:pPr>
    <w:r w:rsidRPr="00BF6324">
      <w:rPr>
        <w:b/>
      </w:rPr>
      <w:t>MPSE Project</w:t>
    </w:r>
    <w:r w:rsidRPr="00BF6324">
      <w:rPr>
        <w:b/>
      </w:rPr>
      <w:tab/>
    </w:r>
    <w:r w:rsidR="00B44DF3">
      <w:rPr>
        <w:b/>
      </w:rPr>
      <w:tab/>
    </w:r>
    <w:r w:rsidRPr="00BF6324">
      <w:rPr>
        <w:b/>
      </w:rPr>
      <w:tab/>
    </w:r>
    <w:r w:rsidRPr="00BF6324">
      <w:rPr>
        <w:b/>
      </w:rPr>
      <w:fldChar w:fldCharType="begin"/>
    </w:r>
    <w:r w:rsidRPr="00BF6324">
      <w:rPr>
        <w:b/>
      </w:rPr>
      <w:instrText xml:space="preserve"> FILENAME   \* MERGEFORMAT </w:instrText>
    </w:r>
    <w:r w:rsidRPr="00BF6324">
      <w:rPr>
        <w:b/>
      </w:rPr>
      <w:fldChar w:fldCharType="separate"/>
    </w:r>
    <w:r w:rsidR="00041D03">
      <w:rPr>
        <w:b/>
        <w:noProof/>
      </w:rPr>
      <w:t>UC010_User_Manage_Third_Party_Billers.docx</w:t>
    </w:r>
    <w:r w:rsidRPr="00BF6324">
      <w:rPr>
        <w:b/>
      </w:rPr>
      <w:fldChar w:fldCharType="end"/>
    </w:r>
  </w:p>
  <w:p w14:paraId="6862F090" w14:textId="77777777" w:rsidR="001F47A0" w:rsidRDefault="001F4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6E4"/>
    <w:multiLevelType w:val="hybridMultilevel"/>
    <w:tmpl w:val="659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83928"/>
    <w:multiLevelType w:val="hybridMultilevel"/>
    <w:tmpl w:val="C84EE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40050"/>
    <w:multiLevelType w:val="hybridMultilevel"/>
    <w:tmpl w:val="8A5C6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DA0578"/>
    <w:multiLevelType w:val="hybridMultilevel"/>
    <w:tmpl w:val="E6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953AB"/>
    <w:multiLevelType w:val="hybridMultilevel"/>
    <w:tmpl w:val="BDCCD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6BD588A"/>
    <w:multiLevelType w:val="hybridMultilevel"/>
    <w:tmpl w:val="7A36E4CE"/>
    <w:lvl w:ilvl="0" w:tplc="A1EC80B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D5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E65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91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793B32"/>
    <w:multiLevelType w:val="hybridMultilevel"/>
    <w:tmpl w:val="6B82DD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16288F"/>
    <w:multiLevelType w:val="multilevel"/>
    <w:tmpl w:val="7B26CE0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9275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DB05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9766D5"/>
    <w:multiLevelType w:val="hybridMultilevel"/>
    <w:tmpl w:val="8A5C6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BB1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B052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845469"/>
    <w:multiLevelType w:val="hybridMultilevel"/>
    <w:tmpl w:val="0F84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CD0A37"/>
    <w:multiLevelType w:val="hybridMultilevel"/>
    <w:tmpl w:val="072430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FB60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0A1904"/>
    <w:multiLevelType w:val="hybridMultilevel"/>
    <w:tmpl w:val="B70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C62BD"/>
    <w:multiLevelType w:val="hybridMultilevel"/>
    <w:tmpl w:val="258CE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C071580"/>
    <w:multiLevelType w:val="hybridMultilevel"/>
    <w:tmpl w:val="2AB6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D7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7B3B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4"/>
  </w:num>
  <w:num w:numId="3">
    <w:abstractNumId w:val="17"/>
  </w:num>
  <w:num w:numId="4">
    <w:abstractNumId w:val="6"/>
  </w:num>
  <w:num w:numId="5">
    <w:abstractNumId w:val="12"/>
  </w:num>
  <w:num w:numId="6">
    <w:abstractNumId w:val="8"/>
  </w:num>
  <w:num w:numId="7">
    <w:abstractNumId w:val="11"/>
  </w:num>
  <w:num w:numId="8">
    <w:abstractNumId w:val="18"/>
  </w:num>
  <w:num w:numId="9">
    <w:abstractNumId w:val="7"/>
  </w:num>
  <w:num w:numId="10">
    <w:abstractNumId w:val="4"/>
  </w:num>
  <w:num w:numId="11">
    <w:abstractNumId w:val="20"/>
  </w:num>
  <w:num w:numId="12">
    <w:abstractNumId w:val="2"/>
  </w:num>
  <w:num w:numId="13">
    <w:abstractNumId w:val="9"/>
  </w:num>
  <w:num w:numId="14">
    <w:abstractNumId w:val="10"/>
  </w:num>
  <w:num w:numId="15">
    <w:abstractNumId w:val="13"/>
  </w:num>
  <w:num w:numId="16">
    <w:abstractNumId w:val="16"/>
  </w:num>
  <w:num w:numId="17">
    <w:abstractNumId w:val="3"/>
  </w:num>
  <w:num w:numId="18">
    <w:abstractNumId w:val="1"/>
  </w:num>
  <w:num w:numId="19">
    <w:abstractNumId w:val="21"/>
  </w:num>
  <w:num w:numId="20">
    <w:abstractNumId w:val="0"/>
  </w:num>
  <w:num w:numId="21">
    <w:abstractNumId w:val="19"/>
  </w:num>
  <w:num w:numId="22">
    <w:abstractNumId w:val="15"/>
  </w:num>
  <w:num w:numId="23">
    <w:abstractNumId w:val="2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41D03"/>
    <w:rsid w:val="00070149"/>
    <w:rsid w:val="000742A0"/>
    <w:rsid w:val="000F6DF9"/>
    <w:rsid w:val="000F7201"/>
    <w:rsid w:val="00110E75"/>
    <w:rsid w:val="00183C34"/>
    <w:rsid w:val="00187DAF"/>
    <w:rsid w:val="001C7D03"/>
    <w:rsid w:val="001D61A5"/>
    <w:rsid w:val="001F47A0"/>
    <w:rsid w:val="00200BA0"/>
    <w:rsid w:val="002259BB"/>
    <w:rsid w:val="002309EE"/>
    <w:rsid w:val="00270DAE"/>
    <w:rsid w:val="002C7914"/>
    <w:rsid w:val="00305D8B"/>
    <w:rsid w:val="0032625C"/>
    <w:rsid w:val="003343B5"/>
    <w:rsid w:val="00355B28"/>
    <w:rsid w:val="003734A7"/>
    <w:rsid w:val="00395DD8"/>
    <w:rsid w:val="003E5DB4"/>
    <w:rsid w:val="003F3B23"/>
    <w:rsid w:val="003F3D92"/>
    <w:rsid w:val="00400177"/>
    <w:rsid w:val="00406D3E"/>
    <w:rsid w:val="004800D6"/>
    <w:rsid w:val="00480EE9"/>
    <w:rsid w:val="0049130B"/>
    <w:rsid w:val="0049322E"/>
    <w:rsid w:val="00495C69"/>
    <w:rsid w:val="004C5ECD"/>
    <w:rsid w:val="004D245D"/>
    <w:rsid w:val="004D311C"/>
    <w:rsid w:val="004D7100"/>
    <w:rsid w:val="004E1990"/>
    <w:rsid w:val="00581503"/>
    <w:rsid w:val="0059022F"/>
    <w:rsid w:val="005B62B2"/>
    <w:rsid w:val="005E30E9"/>
    <w:rsid w:val="0063489F"/>
    <w:rsid w:val="00640A3C"/>
    <w:rsid w:val="00642397"/>
    <w:rsid w:val="00655AF3"/>
    <w:rsid w:val="00665DFF"/>
    <w:rsid w:val="00670F7E"/>
    <w:rsid w:val="00692470"/>
    <w:rsid w:val="006B27C9"/>
    <w:rsid w:val="006C2DE1"/>
    <w:rsid w:val="006D0401"/>
    <w:rsid w:val="006D3BA9"/>
    <w:rsid w:val="006E0499"/>
    <w:rsid w:val="006F6B7E"/>
    <w:rsid w:val="00706C46"/>
    <w:rsid w:val="007403B7"/>
    <w:rsid w:val="00794096"/>
    <w:rsid w:val="007B1A6A"/>
    <w:rsid w:val="007E19A7"/>
    <w:rsid w:val="00822AE7"/>
    <w:rsid w:val="00870A43"/>
    <w:rsid w:val="008905B8"/>
    <w:rsid w:val="0089245B"/>
    <w:rsid w:val="00893A2B"/>
    <w:rsid w:val="008C119F"/>
    <w:rsid w:val="008E4D0E"/>
    <w:rsid w:val="00904B1F"/>
    <w:rsid w:val="00955D2F"/>
    <w:rsid w:val="009C2E6F"/>
    <w:rsid w:val="009C49A3"/>
    <w:rsid w:val="009F1E9A"/>
    <w:rsid w:val="009F2A48"/>
    <w:rsid w:val="00A1428F"/>
    <w:rsid w:val="00A227BE"/>
    <w:rsid w:val="00A44843"/>
    <w:rsid w:val="00A73A55"/>
    <w:rsid w:val="00A93361"/>
    <w:rsid w:val="00AD1B74"/>
    <w:rsid w:val="00AE6D34"/>
    <w:rsid w:val="00B44DF3"/>
    <w:rsid w:val="00B70EA4"/>
    <w:rsid w:val="00B7686D"/>
    <w:rsid w:val="00B83C34"/>
    <w:rsid w:val="00BF6324"/>
    <w:rsid w:val="00C10D34"/>
    <w:rsid w:val="00C3446C"/>
    <w:rsid w:val="00C553C2"/>
    <w:rsid w:val="00C66AD3"/>
    <w:rsid w:val="00C72099"/>
    <w:rsid w:val="00C817D2"/>
    <w:rsid w:val="00CA4C82"/>
    <w:rsid w:val="00CB21F3"/>
    <w:rsid w:val="00CC6EC9"/>
    <w:rsid w:val="00D00BE4"/>
    <w:rsid w:val="00D400F8"/>
    <w:rsid w:val="00D67F0B"/>
    <w:rsid w:val="00D90ACE"/>
    <w:rsid w:val="00DB358E"/>
    <w:rsid w:val="00DB4633"/>
    <w:rsid w:val="00E20CA1"/>
    <w:rsid w:val="00EA0001"/>
    <w:rsid w:val="00EB3499"/>
    <w:rsid w:val="00EF434E"/>
    <w:rsid w:val="00F21D49"/>
    <w:rsid w:val="00F34B30"/>
    <w:rsid w:val="00F847D6"/>
    <w:rsid w:val="00FC4B46"/>
    <w:rsid w:val="00FD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D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6D3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041D03"/>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041D03"/>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041D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D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1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6D3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041D03"/>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041D03"/>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041D0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20</Value>
    </Use_x0020_Case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CB622-476D-4D5A-9E89-F1FF28EDAC78}"/>
</file>

<file path=customXml/itemProps2.xml><?xml version="1.0" encoding="utf-8"?>
<ds:datastoreItem xmlns:ds="http://schemas.openxmlformats.org/officeDocument/2006/customXml" ds:itemID="{605D0F5C-1208-4F53-8828-C4FC0BD35A62}"/>
</file>

<file path=customXml/itemProps3.xml><?xml version="1.0" encoding="utf-8"?>
<ds:datastoreItem xmlns:ds="http://schemas.openxmlformats.org/officeDocument/2006/customXml" ds:itemID="{BCAFF927-FE53-4496-AD2D-6568C61BBAB9}"/>
</file>

<file path=customXml/itemProps4.xml><?xml version="1.0" encoding="utf-8"?>
<ds:datastoreItem xmlns:ds="http://schemas.openxmlformats.org/officeDocument/2006/customXml" ds:itemID="{E1F9DA90-E120-4887-9728-CA91CAF9C6DC}"/>
</file>

<file path=customXml/itemProps5.xml><?xml version="1.0" encoding="utf-8"?>
<ds:datastoreItem xmlns:ds="http://schemas.openxmlformats.org/officeDocument/2006/customXml" ds:itemID="{B59286B9-1C76-46D2-B0BA-276C019DF925}"/>
</file>

<file path=docProps/app.xml><?xml version="1.0" encoding="utf-8"?>
<Properties xmlns="http://schemas.openxmlformats.org/officeDocument/2006/extended-properties" xmlns:vt="http://schemas.openxmlformats.org/officeDocument/2006/docPropsVTypes">
  <Template>Normal.dotm</Template>
  <TotalTime>417</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17</cp:revision>
  <cp:lastPrinted>2014-11-18T18:18:00Z</cp:lastPrinted>
  <dcterms:created xsi:type="dcterms:W3CDTF">2014-11-18T20:48:00Z</dcterms:created>
  <dcterms:modified xsi:type="dcterms:W3CDTF">2015-05-29T17:28:00Z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2500</vt:r8>
  </property>
  <property fmtid="{D5CDD505-2E9C-101B-9397-08002B2CF9AE}" pid="4" name="Application Type">
    <vt:lpwstr>Organization</vt:lpwstr>
  </property>
</Properties>
</file>