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11973" w14:textId="11CE3B25" w:rsidR="00AB7768" w:rsidRPr="00AB7768" w:rsidRDefault="00AB7768" w:rsidP="00AC2B8D">
      <w:pPr>
        <w:pStyle w:val="Heading1"/>
        <w:tabs>
          <w:tab w:val="left" w:pos="1770"/>
        </w:tabs>
      </w:pPr>
      <w:r w:rsidRPr="00AB7768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5"/>
        <w:gridCol w:w="6660"/>
        <w:gridCol w:w="1330"/>
        <w:gridCol w:w="995"/>
      </w:tblGrid>
      <w:tr w:rsidR="00AB7768" w:rsidRPr="00BA2F60" w14:paraId="043DC174" w14:textId="77777777" w:rsidTr="00D57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7AA1303" w14:textId="77777777" w:rsidR="00AB7768" w:rsidRPr="00BA2F60" w:rsidRDefault="00AB7768" w:rsidP="00965004">
            <w:r w:rsidRPr="00BA2F60">
              <w:t>#</w:t>
            </w:r>
          </w:p>
        </w:tc>
        <w:tc>
          <w:tcPr>
            <w:tcW w:w="6861" w:type="dxa"/>
          </w:tcPr>
          <w:p w14:paraId="02A849D0" w14:textId="77777777" w:rsidR="00AB7768" w:rsidRPr="00BA2F60" w:rsidRDefault="00AB7768" w:rsidP="00965004">
            <w:r w:rsidRPr="00BA2F60">
              <w:t>Description</w:t>
            </w:r>
          </w:p>
        </w:tc>
        <w:tc>
          <w:tcPr>
            <w:tcW w:w="1344" w:type="dxa"/>
          </w:tcPr>
          <w:p w14:paraId="0D245D60" w14:textId="77777777" w:rsidR="00AB7768" w:rsidRPr="00BA2F60" w:rsidRDefault="00AB7768" w:rsidP="00965004">
            <w:r w:rsidRPr="00BA2F60">
              <w:t>Assigned To</w:t>
            </w:r>
          </w:p>
        </w:tc>
        <w:tc>
          <w:tcPr>
            <w:tcW w:w="1005" w:type="dxa"/>
          </w:tcPr>
          <w:p w14:paraId="471ED0D1" w14:textId="77777777" w:rsidR="00AB7768" w:rsidRPr="00BA2F60" w:rsidRDefault="00AB7768" w:rsidP="00965004">
            <w:r w:rsidRPr="00BA2F60">
              <w:t>Status</w:t>
            </w:r>
          </w:p>
        </w:tc>
      </w:tr>
      <w:tr w:rsidR="00AB7768" w:rsidRPr="00BA2F60" w14:paraId="36717D39" w14:textId="77777777" w:rsidTr="00D570E3">
        <w:tc>
          <w:tcPr>
            <w:tcW w:w="366" w:type="dxa"/>
          </w:tcPr>
          <w:p w14:paraId="50333A09" w14:textId="491A5B73" w:rsidR="00AB7768" w:rsidRPr="001C0550" w:rsidRDefault="00AB7768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58463C44" w14:textId="7D5BE2D7" w:rsidR="00AB7768" w:rsidRPr="007F1894" w:rsidRDefault="00AB7768" w:rsidP="001316FF"/>
        </w:tc>
        <w:tc>
          <w:tcPr>
            <w:tcW w:w="1344" w:type="dxa"/>
          </w:tcPr>
          <w:p w14:paraId="1982E41B" w14:textId="7BC928F5" w:rsidR="00AB7768" w:rsidRPr="00BA2F60" w:rsidRDefault="00AB7768" w:rsidP="00965004"/>
        </w:tc>
        <w:tc>
          <w:tcPr>
            <w:tcW w:w="1005" w:type="dxa"/>
          </w:tcPr>
          <w:p w14:paraId="4D75ACC2" w14:textId="4822E299" w:rsidR="00AB7768" w:rsidRPr="00DA5097" w:rsidRDefault="00AB7768" w:rsidP="00965004"/>
        </w:tc>
      </w:tr>
      <w:tr w:rsidR="0056138A" w:rsidRPr="00BA2F60" w14:paraId="3828C8FC" w14:textId="77777777" w:rsidTr="00D570E3">
        <w:tc>
          <w:tcPr>
            <w:tcW w:w="366" w:type="dxa"/>
          </w:tcPr>
          <w:p w14:paraId="73FE6FDA" w14:textId="5FC031C5" w:rsidR="0056138A" w:rsidRDefault="0056138A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0315F436" w14:textId="2BC5D66F" w:rsidR="0056138A" w:rsidRPr="008179B3" w:rsidRDefault="0056138A" w:rsidP="008179B3"/>
        </w:tc>
        <w:tc>
          <w:tcPr>
            <w:tcW w:w="1344" w:type="dxa"/>
          </w:tcPr>
          <w:p w14:paraId="7C467263" w14:textId="77777777" w:rsidR="0056138A" w:rsidRPr="00BA2F60" w:rsidRDefault="0056138A" w:rsidP="00965004"/>
        </w:tc>
        <w:tc>
          <w:tcPr>
            <w:tcW w:w="1005" w:type="dxa"/>
          </w:tcPr>
          <w:p w14:paraId="359F37B4" w14:textId="133322AC" w:rsidR="0056138A" w:rsidRDefault="0056138A" w:rsidP="00965004"/>
        </w:tc>
      </w:tr>
    </w:tbl>
    <w:p w14:paraId="2F39DD24" w14:textId="02DC3599" w:rsidR="00AB7768" w:rsidRDefault="00E20CA1" w:rsidP="00AB7768">
      <w:pPr>
        <w:pStyle w:val="Heading1"/>
      </w:pPr>
      <w:r w:rsidRPr="00AB7768">
        <w:t>Description</w:t>
      </w:r>
      <w:r w:rsidR="008E53F3">
        <w:t>:</w:t>
      </w:r>
    </w:p>
    <w:p w14:paraId="065B97D3" w14:textId="414BDD27" w:rsidR="008E53F3" w:rsidRPr="008E53F3" w:rsidRDefault="008E53F3" w:rsidP="008E53F3">
      <w:r>
        <w:t xml:space="preserve">This use case </w:t>
      </w:r>
      <w:r w:rsidR="006573AE">
        <w:t>descri</w:t>
      </w:r>
      <w:r>
        <w:t>bes</w:t>
      </w:r>
      <w:r w:rsidR="006573AE">
        <w:t xml:space="preserve"> </w:t>
      </w:r>
      <w:r w:rsidR="009C3050">
        <w:t>the SA viewing the Organization Information (UC082, UC003) and marking it as reviewed</w:t>
      </w:r>
    </w:p>
    <w:p w14:paraId="5459C9BC" w14:textId="3223402D" w:rsidR="00AB7768" w:rsidRDefault="001F47A0" w:rsidP="00AB7768">
      <w:pPr>
        <w:pStyle w:val="Heading1"/>
      </w:pPr>
      <w:r w:rsidRPr="00AB7768">
        <w:t>Primary actor(s)</w:t>
      </w:r>
      <w:r w:rsidR="008179B3">
        <w:t xml:space="preserve"> </w:t>
      </w:r>
    </w:p>
    <w:p w14:paraId="63B70E05" w14:textId="3E2F724B" w:rsidR="006573AE" w:rsidRDefault="006573AE" w:rsidP="00486951">
      <w:pPr>
        <w:pStyle w:val="ListParagraph"/>
        <w:numPr>
          <w:ilvl w:val="0"/>
          <w:numId w:val="31"/>
        </w:numPr>
      </w:pPr>
      <w:r>
        <w:t>Service Agent</w:t>
      </w:r>
    </w:p>
    <w:p w14:paraId="0B044749" w14:textId="65BB8A1E" w:rsidR="006573AE" w:rsidRPr="006573AE" w:rsidRDefault="006573AE" w:rsidP="00486951">
      <w:pPr>
        <w:pStyle w:val="ListParagraph"/>
        <w:numPr>
          <w:ilvl w:val="0"/>
          <w:numId w:val="31"/>
        </w:numPr>
      </w:pPr>
      <w:r>
        <w:t>Service Administrator</w:t>
      </w:r>
    </w:p>
    <w:p w14:paraId="6DD9C24E" w14:textId="1AEF99FB" w:rsidR="001F47A0" w:rsidRDefault="001F47A0" w:rsidP="00AB7768">
      <w:pPr>
        <w:pStyle w:val="Heading1"/>
      </w:pPr>
      <w:r w:rsidRPr="00AB7768">
        <w:t>Main flow:</w:t>
      </w:r>
      <w:r w:rsidR="009C3050">
        <w:t xml:space="preserve"> Mark Organization Information as Reviewed</w:t>
      </w:r>
    </w:p>
    <w:p w14:paraId="79095793" w14:textId="77777777" w:rsidR="005044DF" w:rsidRDefault="005044DF" w:rsidP="005044DF">
      <w:pPr>
        <w:pStyle w:val="Heading2"/>
      </w:pPr>
      <w:r w:rsidRPr="00AB7768">
        <w:t>Precondition(s)</w:t>
      </w:r>
    </w:p>
    <w:p w14:paraId="347BCDEF" w14:textId="5E5F8B88" w:rsidR="000C31A1" w:rsidRPr="000C31A1" w:rsidRDefault="000C31A1" w:rsidP="000C31A1">
      <w:r>
        <w:t xml:space="preserve"> </w:t>
      </w:r>
      <w:r w:rsidR="009C3050">
        <w:t xml:space="preserve"> </w:t>
      </w:r>
      <w:r w:rsidR="009C3050" w:rsidRPr="009C3050">
        <w:t>SA has selected a profile to review (UC139</w:t>
      </w:r>
    </w:p>
    <w:p w14:paraId="242E46AF" w14:textId="77777777" w:rsidR="00AB7768" w:rsidRDefault="00AB7768" w:rsidP="00AB7768">
      <w:pPr>
        <w:pStyle w:val="Heading2"/>
      </w:pPr>
      <w:r>
        <w:t>Steps</w:t>
      </w:r>
    </w:p>
    <w:p w14:paraId="432FC758" w14:textId="3CA7B365" w:rsidR="000C31A1" w:rsidRDefault="008C1362" w:rsidP="000C31A1">
      <w:r>
        <w:t>1</w:t>
      </w:r>
      <w:r w:rsidR="000C31A1">
        <w:t xml:space="preserve">. System </w:t>
      </w:r>
      <w:proofErr w:type="gramStart"/>
      <w:r w:rsidR="000C31A1">
        <w:t xml:space="preserve">displays </w:t>
      </w:r>
      <w:r w:rsidR="009C3050" w:rsidRPr="009C3050">
        <w:t xml:space="preserve"> the</w:t>
      </w:r>
      <w:proofErr w:type="gramEnd"/>
      <w:r w:rsidR="009C3050" w:rsidRPr="009C3050">
        <w:t xml:space="preserve"> Organization Information</w:t>
      </w:r>
    </w:p>
    <w:p w14:paraId="358A8D97" w14:textId="089A045C" w:rsidR="008C1362" w:rsidRDefault="008C1362" w:rsidP="000C31A1">
      <w:r>
        <w:t>2. SA.</w:t>
      </w:r>
      <w:r w:rsidR="009C3050">
        <w:t xml:space="preserve"> </w:t>
      </w:r>
      <w:proofErr w:type="gramStart"/>
      <w:r w:rsidR="009C3050" w:rsidRPr="009C3050">
        <w:t>reviews</w:t>
      </w:r>
      <w:proofErr w:type="gramEnd"/>
      <w:r w:rsidR="009C3050" w:rsidRPr="009C3050">
        <w:t xml:space="preserve"> the Organization Information</w:t>
      </w:r>
    </w:p>
    <w:p w14:paraId="71B193CD" w14:textId="77777777" w:rsidR="006F3F5D" w:rsidRDefault="008C1362" w:rsidP="000C31A1">
      <w:r>
        <w:t>3. SA invokes option to</w:t>
      </w:r>
      <w:r w:rsidR="006F3F5D">
        <w:t>:</w:t>
      </w:r>
    </w:p>
    <w:p w14:paraId="09B4E0EF" w14:textId="795DF9E1" w:rsidR="006F3F5D" w:rsidRDefault="006F3F5D" w:rsidP="006F3F5D">
      <w:pPr>
        <w:ind w:firstLine="720"/>
      </w:pPr>
      <w:r>
        <w:t>3.1</w:t>
      </w:r>
      <w:r w:rsidR="008C1362">
        <w:t xml:space="preserve"> </w:t>
      </w:r>
      <w:r w:rsidR="009C3050" w:rsidRPr="009C3050">
        <w:t>Mark the Organization Information as reviewed</w:t>
      </w:r>
    </w:p>
    <w:p w14:paraId="6FA69E8A" w14:textId="2548223A" w:rsidR="008C1362" w:rsidRDefault="006F3F5D" w:rsidP="000C31A1">
      <w:r>
        <w:t xml:space="preserve"> </w:t>
      </w:r>
      <w:r>
        <w:tab/>
        <w:t xml:space="preserve">3.2  </w:t>
      </w:r>
      <w:ins w:id="0" w:author="Dezelske, Angie C" w:date="2015-09-01T08:18:00Z">
        <w:r w:rsidR="009C3050" w:rsidRPr="009C3050">
          <w:t xml:space="preserve"> . Mark as (</w:t>
        </w:r>
        <w:commentRangeStart w:id="1"/>
        <w:r w:rsidR="009C3050" w:rsidRPr="009C3050">
          <w:t>incomplete</w:t>
        </w:r>
        <w:commentRangeEnd w:id="1"/>
        <w:r w:rsidR="009C3050">
          <w:rPr>
            <w:rStyle w:val="CommentReference"/>
          </w:rPr>
          <w:commentReference w:id="1"/>
        </w:r>
        <w:r w:rsidR="009C3050" w:rsidRPr="009C3050">
          <w:t>?)</w:t>
        </w:r>
      </w:ins>
    </w:p>
    <w:p w14:paraId="46AFE916" w14:textId="50ABC254" w:rsidR="006F3F5D" w:rsidRPr="000C31A1" w:rsidRDefault="006F3F5D" w:rsidP="000C31A1">
      <w:r>
        <w:t>5. Use case ends</w:t>
      </w:r>
    </w:p>
    <w:p w14:paraId="7B25BE10" w14:textId="3BD72630" w:rsidR="000C31A1" w:rsidRDefault="000C31A1" w:rsidP="000C31A1">
      <w:pPr>
        <w:pStyle w:val="Heading1"/>
      </w:pPr>
      <w:r w:rsidRPr="00823D6A">
        <w:t>Alternate Flow:</w:t>
      </w:r>
      <w:r w:rsidR="009C3050">
        <w:t xml:space="preserve"> </w:t>
      </w:r>
      <w:r w:rsidR="009C3050" w:rsidRPr="009C3050">
        <w:t>Edit Organization Information</w:t>
      </w:r>
    </w:p>
    <w:p w14:paraId="08FC63D7" w14:textId="77777777" w:rsidR="000C31A1" w:rsidRPr="000C31A1" w:rsidRDefault="000C31A1" w:rsidP="000C31A1"/>
    <w:p w14:paraId="07D3B3A8" w14:textId="77777777" w:rsidR="000C31A1" w:rsidRDefault="000C31A1" w:rsidP="000C31A1">
      <w:pPr>
        <w:pStyle w:val="Heading2"/>
      </w:pPr>
      <w:r>
        <w:t>Steps</w:t>
      </w:r>
    </w:p>
    <w:p w14:paraId="5F9FD7D8" w14:textId="21446F5F" w:rsidR="000C31A1" w:rsidRDefault="008C1362" w:rsidP="000C31A1">
      <w:r>
        <w:t>1</w:t>
      </w:r>
      <w:r w:rsidR="000C31A1">
        <w:t xml:space="preserve">. </w:t>
      </w:r>
      <w:r w:rsidR="009C3050">
        <w:t xml:space="preserve"> </w:t>
      </w:r>
      <w:r w:rsidR="009C3050" w:rsidRPr="009C3050">
        <w:t>SA invokes option to edit the Organization Information section</w:t>
      </w:r>
    </w:p>
    <w:p w14:paraId="38A5A86A" w14:textId="597145C2" w:rsidR="008C1362" w:rsidRDefault="008C1362" w:rsidP="000C31A1">
      <w:r>
        <w:t xml:space="preserve">2. </w:t>
      </w:r>
      <w:r w:rsidR="009C3050" w:rsidRPr="009C3050">
        <w:t>System displays Organization Information page</w:t>
      </w:r>
    </w:p>
    <w:p w14:paraId="2246AD04" w14:textId="698E10CB" w:rsidR="008C1362" w:rsidRDefault="008C1362" w:rsidP="000C31A1">
      <w:r>
        <w:t xml:space="preserve">3. </w:t>
      </w:r>
      <w:r w:rsidR="009C3050" w:rsidRPr="009C3050">
        <w:t>SA edits one or many fields on the Organization Information page</w:t>
      </w:r>
    </w:p>
    <w:p w14:paraId="12CEA9C6" w14:textId="1E47CA0C" w:rsidR="008C1362" w:rsidRDefault="008C1362" w:rsidP="000C31A1">
      <w:r>
        <w:t xml:space="preserve">4. </w:t>
      </w:r>
      <w:r w:rsidR="009C3050">
        <w:t xml:space="preserve"> </w:t>
      </w:r>
      <w:r w:rsidR="009C3050" w:rsidRPr="009C3050">
        <w:t>SA indicates edits are complete</w:t>
      </w:r>
    </w:p>
    <w:p w14:paraId="32C20E86" w14:textId="431EEAE7" w:rsidR="008C1362" w:rsidRDefault="008C1362" w:rsidP="000C31A1">
      <w:r>
        <w:t xml:space="preserve">5. </w:t>
      </w:r>
      <w:r w:rsidR="009C3050">
        <w:t xml:space="preserve"> </w:t>
      </w:r>
      <w:r w:rsidR="009C3050" w:rsidRPr="009C3050">
        <w:t xml:space="preserve">System returns SA to the </w:t>
      </w:r>
      <w:commentRangeStart w:id="2"/>
      <w:r w:rsidR="009C3050" w:rsidRPr="009C3050">
        <w:t>review page</w:t>
      </w:r>
      <w:commentRangeEnd w:id="2"/>
      <w:r w:rsidR="009C3050">
        <w:rPr>
          <w:rStyle w:val="CommentReference"/>
        </w:rPr>
        <w:commentReference w:id="2"/>
      </w:r>
    </w:p>
    <w:p w14:paraId="2D3C5642" w14:textId="0ADC03CD" w:rsidR="008C1362" w:rsidRPr="000C31A1" w:rsidRDefault="008C1362" w:rsidP="000C31A1">
      <w:r>
        <w:t>6. Use case ends</w:t>
      </w:r>
    </w:p>
    <w:p w14:paraId="7FF3A041" w14:textId="77777777" w:rsidR="000C31A1" w:rsidRDefault="000C31A1" w:rsidP="000C31A1">
      <w:pPr>
        <w:rPr>
          <w:ins w:id="3" w:author="Pirri-Berres, Karen" w:date="2015-09-01T09:43:00Z"/>
        </w:rPr>
      </w:pPr>
    </w:p>
    <w:p w14:paraId="1A507EF9" w14:textId="77777777" w:rsidR="00486951" w:rsidRPr="000C31A1" w:rsidRDefault="00486951" w:rsidP="000C31A1">
      <w:bookmarkStart w:id="4" w:name="_GoBack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419"/>
        <w:gridCol w:w="1419"/>
        <w:gridCol w:w="5508"/>
      </w:tblGrid>
      <w:tr w:rsidR="00BF6324" w:rsidRPr="00BF6324" w14:paraId="6DD9C279" w14:textId="77777777" w:rsidTr="001316FF">
        <w:trPr>
          <w:cantSplit/>
          <w:tblHeader/>
        </w:trPr>
        <w:tc>
          <w:tcPr>
            <w:tcW w:w="1008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lastRenderedPageBreak/>
              <w:t>Version</w:t>
            </w:r>
          </w:p>
        </w:tc>
        <w:tc>
          <w:tcPr>
            <w:tcW w:w="1440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440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688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2A1760" w14:paraId="6DD9C27E" w14:textId="77777777" w:rsidTr="001316FF">
        <w:trPr>
          <w:cantSplit/>
        </w:trPr>
        <w:tc>
          <w:tcPr>
            <w:tcW w:w="1008" w:type="dxa"/>
          </w:tcPr>
          <w:p w14:paraId="6DD9C27A" w14:textId="78FD1B21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B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C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5688" w:type="dxa"/>
          </w:tcPr>
          <w:p w14:paraId="6DD9C27D" w14:textId="54C086B8" w:rsidR="00BF6324" w:rsidRPr="002A1760" w:rsidRDefault="00BF6324" w:rsidP="001F47A0">
            <w:pPr>
              <w:spacing w:after="120"/>
            </w:pPr>
          </w:p>
        </w:tc>
      </w:tr>
      <w:tr w:rsidR="002A1760" w:rsidRPr="002A1760" w14:paraId="181F62A2" w14:textId="77777777" w:rsidTr="001316FF">
        <w:trPr>
          <w:cantSplit/>
        </w:trPr>
        <w:tc>
          <w:tcPr>
            <w:tcW w:w="1008" w:type="dxa"/>
          </w:tcPr>
          <w:p w14:paraId="0D4C3533" w14:textId="79D88CC8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FA193D5" w14:textId="35FE5A3C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4B135F6" w14:textId="1A792E9F" w:rsidR="002A1760" w:rsidRPr="002A1760" w:rsidRDefault="002A1760" w:rsidP="001F47A0">
            <w:pPr>
              <w:spacing w:after="120"/>
            </w:pPr>
          </w:p>
        </w:tc>
        <w:tc>
          <w:tcPr>
            <w:tcW w:w="5688" w:type="dxa"/>
          </w:tcPr>
          <w:p w14:paraId="0D6FE135" w14:textId="2106BC79" w:rsidR="002A1760" w:rsidRDefault="002A1760" w:rsidP="001F47A0">
            <w:pPr>
              <w:spacing w:after="120"/>
            </w:pPr>
          </w:p>
        </w:tc>
      </w:tr>
    </w:tbl>
    <w:p w14:paraId="6DD9C27F" w14:textId="176867A0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ezelske, Angie C" w:date="2015-09-01T08:18:00Z" w:initials="ACD">
    <w:p w14:paraId="761FCA31" w14:textId="64DA7BA0" w:rsidR="009C3050" w:rsidRDefault="009C3050">
      <w:pPr>
        <w:pStyle w:val="CommentText"/>
      </w:pPr>
      <w:r>
        <w:rPr>
          <w:rStyle w:val="CommentReference"/>
        </w:rPr>
        <w:annotationRef/>
      </w:r>
      <w:r>
        <w:t>Or some other action here? Or when we return a profile to a provider do we just put it in notes what’s incomplete?</w:t>
      </w:r>
    </w:p>
  </w:comment>
  <w:comment w:id="2" w:author="Dezelske, Angie C" w:date="2015-09-01T08:20:00Z" w:initials="ACD">
    <w:p w14:paraId="6FC80486" w14:textId="4575ADF6" w:rsidR="009C3050" w:rsidRDefault="009C3050">
      <w:pPr>
        <w:pStyle w:val="CommentText"/>
      </w:pPr>
      <w:r>
        <w:rPr>
          <w:rStyle w:val="CommentReference"/>
        </w:rPr>
        <w:annotationRef/>
      </w:r>
      <w:proofErr w:type="spellStart"/>
      <w:r>
        <w:t>Tentantive</w:t>
      </w:r>
      <w:proofErr w:type="spellEnd"/>
      <w:r>
        <w:t xml:space="preserve"> name?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1FCA31" w15:done="0"/>
  <w15:commentEx w15:paraId="6FC8048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75291" w14:textId="77777777" w:rsidR="00BC5A1E" w:rsidRDefault="00BC5A1E" w:rsidP="001F47A0">
      <w:pPr>
        <w:spacing w:line="240" w:lineRule="auto"/>
      </w:pPr>
      <w:r>
        <w:separator/>
      </w:r>
    </w:p>
  </w:endnote>
  <w:endnote w:type="continuationSeparator" w:id="0">
    <w:p w14:paraId="0CAA1D2D" w14:textId="77777777" w:rsidR="00BC5A1E" w:rsidRDefault="00BC5A1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9" w14:textId="49254ED7" w:rsidR="001F47A0" w:rsidRDefault="00751EED" w:rsidP="00313240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4978C9">
      <w:rPr>
        <w:noProof/>
      </w:rPr>
      <w:t>2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486951">
      <w:rPr>
        <w:noProof/>
      </w:rPr>
      <w:t>9/1/2015 8:21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F938F" w14:textId="77777777" w:rsidR="00BC5A1E" w:rsidRDefault="00BC5A1E" w:rsidP="001F47A0">
      <w:pPr>
        <w:spacing w:line="240" w:lineRule="auto"/>
      </w:pPr>
      <w:r>
        <w:separator/>
      </w:r>
    </w:p>
  </w:footnote>
  <w:footnote w:type="continuationSeparator" w:id="0">
    <w:p w14:paraId="0FB4D81C" w14:textId="77777777" w:rsidR="00BC5A1E" w:rsidRDefault="00BC5A1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D8D44" w14:textId="77777777" w:rsidR="008179B3" w:rsidRDefault="0045026C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714E5A26" w14:textId="04CC1A66" w:rsidR="000210EA" w:rsidRDefault="008179B3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UC</w:t>
    </w:r>
    <w:r w:rsidR="008E53F3">
      <w:rPr>
        <w:b/>
      </w:rPr>
      <w:t>114</w:t>
    </w:r>
    <w:sdt>
      <w:sdtPr>
        <w:rPr>
          <w:b/>
        </w:rPr>
        <w:alias w:val="Title"/>
        <w:tag w:val=""/>
        <w:id w:val="-75675042"/>
        <w:placeholder>
          <w:docPart w:val="D8E31F2547574C4FB2552CAD0B30C29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C3050">
          <w:rPr>
            <w:b/>
          </w:rPr>
          <w:t>SA Review Organization Information</w:t>
        </w:r>
      </w:sdtContent>
    </w:sdt>
    <w:r w:rsidR="00313240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5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B1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6444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C90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513D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783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E65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05C2958"/>
    <w:multiLevelType w:val="hybridMultilevel"/>
    <w:tmpl w:val="A156EB4E"/>
    <w:lvl w:ilvl="0" w:tplc="0638E64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101E5E"/>
    <w:multiLevelType w:val="hybridMultilevel"/>
    <w:tmpl w:val="3A00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F8A6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3195A74"/>
    <w:multiLevelType w:val="hybridMultilevel"/>
    <w:tmpl w:val="C038D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8"/>
  </w:num>
  <w:num w:numId="3">
    <w:abstractNumId w:val="24"/>
  </w:num>
  <w:num w:numId="4">
    <w:abstractNumId w:val="9"/>
  </w:num>
  <w:num w:numId="5">
    <w:abstractNumId w:val="14"/>
  </w:num>
  <w:num w:numId="6">
    <w:abstractNumId w:val="10"/>
  </w:num>
  <w:num w:numId="7">
    <w:abstractNumId w:val="20"/>
  </w:num>
  <w:num w:numId="8">
    <w:abstractNumId w:val="13"/>
  </w:num>
  <w:num w:numId="9">
    <w:abstractNumId w:val="30"/>
  </w:num>
  <w:num w:numId="10">
    <w:abstractNumId w:val="29"/>
  </w:num>
  <w:num w:numId="11">
    <w:abstractNumId w:val="3"/>
  </w:num>
  <w:num w:numId="12">
    <w:abstractNumId w:val="1"/>
  </w:num>
  <w:num w:numId="13">
    <w:abstractNumId w:val="8"/>
  </w:num>
  <w:num w:numId="14">
    <w:abstractNumId w:val="21"/>
  </w:num>
  <w:num w:numId="15">
    <w:abstractNumId w:val="15"/>
  </w:num>
  <w:num w:numId="16">
    <w:abstractNumId w:val="16"/>
  </w:num>
  <w:num w:numId="17">
    <w:abstractNumId w:val="25"/>
  </w:num>
  <w:num w:numId="18">
    <w:abstractNumId w:val="11"/>
  </w:num>
  <w:num w:numId="19">
    <w:abstractNumId w:val="2"/>
  </w:num>
  <w:num w:numId="20">
    <w:abstractNumId w:val="4"/>
  </w:num>
  <w:num w:numId="21">
    <w:abstractNumId w:val="7"/>
  </w:num>
  <w:num w:numId="22">
    <w:abstractNumId w:val="23"/>
  </w:num>
  <w:num w:numId="23">
    <w:abstractNumId w:val="0"/>
  </w:num>
  <w:num w:numId="24">
    <w:abstractNumId w:val="5"/>
  </w:num>
  <w:num w:numId="25">
    <w:abstractNumId w:val="19"/>
  </w:num>
  <w:num w:numId="26">
    <w:abstractNumId w:val="17"/>
  </w:num>
  <w:num w:numId="27">
    <w:abstractNumId w:val="26"/>
  </w:num>
  <w:num w:numId="28">
    <w:abstractNumId w:val="12"/>
  </w:num>
  <w:num w:numId="29">
    <w:abstractNumId w:val="6"/>
  </w:num>
  <w:num w:numId="30">
    <w:abstractNumId w:val="22"/>
  </w:num>
  <w:num w:numId="31">
    <w:abstractNumId w:val="2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zelske, Angie C">
    <w15:presenceInfo w15:providerId="None" w15:userId="Dezelske, Angie C"/>
  </w15:person>
  <w15:person w15:author="Pirri-Berres, Karen">
    <w15:presenceInfo w15:providerId="AD" w15:userId="S-1-5-21-79331101-957628765-1238779560-22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011A4"/>
    <w:rsid w:val="000210EA"/>
    <w:rsid w:val="000A0279"/>
    <w:rsid w:val="000C31A1"/>
    <w:rsid w:val="000D6C17"/>
    <w:rsid w:val="000E0100"/>
    <w:rsid w:val="000F3396"/>
    <w:rsid w:val="00117A0C"/>
    <w:rsid w:val="001316FF"/>
    <w:rsid w:val="00157719"/>
    <w:rsid w:val="00160679"/>
    <w:rsid w:val="00183C34"/>
    <w:rsid w:val="001856DD"/>
    <w:rsid w:val="001D05B8"/>
    <w:rsid w:val="001F47A0"/>
    <w:rsid w:val="00216550"/>
    <w:rsid w:val="002A1760"/>
    <w:rsid w:val="002C7914"/>
    <w:rsid w:val="0030503B"/>
    <w:rsid w:val="00313240"/>
    <w:rsid w:val="00330A8B"/>
    <w:rsid w:val="003427A1"/>
    <w:rsid w:val="00344A20"/>
    <w:rsid w:val="00364E0B"/>
    <w:rsid w:val="00392186"/>
    <w:rsid w:val="003E2B78"/>
    <w:rsid w:val="003E5DB4"/>
    <w:rsid w:val="003E607F"/>
    <w:rsid w:val="003F3B23"/>
    <w:rsid w:val="003F4FCB"/>
    <w:rsid w:val="004159F7"/>
    <w:rsid w:val="0042499D"/>
    <w:rsid w:val="0045026C"/>
    <w:rsid w:val="00451682"/>
    <w:rsid w:val="00464092"/>
    <w:rsid w:val="004652A4"/>
    <w:rsid w:val="004800D6"/>
    <w:rsid w:val="00485919"/>
    <w:rsid w:val="00486951"/>
    <w:rsid w:val="0048776F"/>
    <w:rsid w:val="00497155"/>
    <w:rsid w:val="004978C9"/>
    <w:rsid w:val="004A3D78"/>
    <w:rsid w:val="004C2705"/>
    <w:rsid w:val="004C76D4"/>
    <w:rsid w:val="004D3A66"/>
    <w:rsid w:val="005044DF"/>
    <w:rsid w:val="005129BF"/>
    <w:rsid w:val="00520037"/>
    <w:rsid w:val="00524BAB"/>
    <w:rsid w:val="005256FD"/>
    <w:rsid w:val="00541181"/>
    <w:rsid w:val="0056138A"/>
    <w:rsid w:val="00593F3D"/>
    <w:rsid w:val="005B62B2"/>
    <w:rsid w:val="005D032F"/>
    <w:rsid w:val="005E3BF4"/>
    <w:rsid w:val="005E6D83"/>
    <w:rsid w:val="006026F9"/>
    <w:rsid w:val="00625519"/>
    <w:rsid w:val="0063489F"/>
    <w:rsid w:val="00637D41"/>
    <w:rsid w:val="00640A3C"/>
    <w:rsid w:val="006573AE"/>
    <w:rsid w:val="006605FB"/>
    <w:rsid w:val="00670F7E"/>
    <w:rsid w:val="00671619"/>
    <w:rsid w:val="00695D53"/>
    <w:rsid w:val="006C2DE1"/>
    <w:rsid w:val="006C714F"/>
    <w:rsid w:val="006D0401"/>
    <w:rsid w:val="006D2968"/>
    <w:rsid w:val="006F3F5D"/>
    <w:rsid w:val="007019E7"/>
    <w:rsid w:val="00727575"/>
    <w:rsid w:val="007367ED"/>
    <w:rsid w:val="0075133F"/>
    <w:rsid w:val="00751EED"/>
    <w:rsid w:val="007740AC"/>
    <w:rsid w:val="00774367"/>
    <w:rsid w:val="00783014"/>
    <w:rsid w:val="00783CE0"/>
    <w:rsid w:val="00792431"/>
    <w:rsid w:val="00816A3B"/>
    <w:rsid w:val="008179B3"/>
    <w:rsid w:val="00823D6A"/>
    <w:rsid w:val="008312E4"/>
    <w:rsid w:val="00844FE0"/>
    <w:rsid w:val="00850523"/>
    <w:rsid w:val="00860ADC"/>
    <w:rsid w:val="00871D28"/>
    <w:rsid w:val="0088141E"/>
    <w:rsid w:val="00893A2B"/>
    <w:rsid w:val="00893C4C"/>
    <w:rsid w:val="008C1362"/>
    <w:rsid w:val="008C3E7D"/>
    <w:rsid w:val="008D4A61"/>
    <w:rsid w:val="008E53F3"/>
    <w:rsid w:val="008F6BF1"/>
    <w:rsid w:val="00904B1F"/>
    <w:rsid w:val="009637B9"/>
    <w:rsid w:val="0097025E"/>
    <w:rsid w:val="009B2AB3"/>
    <w:rsid w:val="009B7994"/>
    <w:rsid w:val="009B7E10"/>
    <w:rsid w:val="009C3050"/>
    <w:rsid w:val="00A07EA0"/>
    <w:rsid w:val="00A269C3"/>
    <w:rsid w:val="00A76768"/>
    <w:rsid w:val="00AB7768"/>
    <w:rsid w:val="00AC2B8D"/>
    <w:rsid w:val="00B13C07"/>
    <w:rsid w:val="00B31097"/>
    <w:rsid w:val="00B40D80"/>
    <w:rsid w:val="00B4636F"/>
    <w:rsid w:val="00B54FAB"/>
    <w:rsid w:val="00B66071"/>
    <w:rsid w:val="00B77757"/>
    <w:rsid w:val="00B83C34"/>
    <w:rsid w:val="00BA7404"/>
    <w:rsid w:val="00BA7918"/>
    <w:rsid w:val="00BB4AA7"/>
    <w:rsid w:val="00BC5A1E"/>
    <w:rsid w:val="00BF5AA0"/>
    <w:rsid w:val="00BF6324"/>
    <w:rsid w:val="00C10D34"/>
    <w:rsid w:val="00C13E2E"/>
    <w:rsid w:val="00C378DD"/>
    <w:rsid w:val="00C40A80"/>
    <w:rsid w:val="00C800BD"/>
    <w:rsid w:val="00C86BE2"/>
    <w:rsid w:val="00CA336C"/>
    <w:rsid w:val="00CA4C82"/>
    <w:rsid w:val="00CE5691"/>
    <w:rsid w:val="00CE723E"/>
    <w:rsid w:val="00D16605"/>
    <w:rsid w:val="00D24C37"/>
    <w:rsid w:val="00D27884"/>
    <w:rsid w:val="00D4686A"/>
    <w:rsid w:val="00D570E3"/>
    <w:rsid w:val="00D7700D"/>
    <w:rsid w:val="00D87740"/>
    <w:rsid w:val="00D939A1"/>
    <w:rsid w:val="00D9503C"/>
    <w:rsid w:val="00DA581F"/>
    <w:rsid w:val="00DB456D"/>
    <w:rsid w:val="00DB4FFA"/>
    <w:rsid w:val="00DC5BFA"/>
    <w:rsid w:val="00DF6756"/>
    <w:rsid w:val="00E20CA1"/>
    <w:rsid w:val="00E24B43"/>
    <w:rsid w:val="00E333D2"/>
    <w:rsid w:val="00E51D67"/>
    <w:rsid w:val="00E539A4"/>
    <w:rsid w:val="00E6324F"/>
    <w:rsid w:val="00EA6542"/>
    <w:rsid w:val="00EB203E"/>
    <w:rsid w:val="00EB5B75"/>
    <w:rsid w:val="00EE542F"/>
    <w:rsid w:val="00EF434E"/>
    <w:rsid w:val="00F21D49"/>
    <w:rsid w:val="00F47513"/>
    <w:rsid w:val="00F571A3"/>
    <w:rsid w:val="00F6247A"/>
    <w:rsid w:val="00F65F2C"/>
    <w:rsid w:val="00F6643C"/>
    <w:rsid w:val="00F7653B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6DD9C249"/>
  <w15:docId w15:val="{3F1EF1AF-F043-4292-87CD-E57D2D1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68"/>
  </w:style>
  <w:style w:type="paragraph" w:styleId="Heading1">
    <w:name w:val="heading 1"/>
    <w:basedOn w:val="Normal"/>
    <w:next w:val="Normal"/>
    <w:link w:val="Heading1Char"/>
    <w:uiPriority w:val="9"/>
    <w:qFormat/>
    <w:rsid w:val="00AB77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68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3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14"/>
    <w:rPr>
      <w:b/>
      <w:bCs/>
      <w:sz w:val="20"/>
      <w:szCs w:val="20"/>
    </w:rPr>
  </w:style>
  <w:style w:type="table" w:customStyle="1" w:styleId="TableDHS">
    <w:name w:val="Table DHS"/>
    <w:basedOn w:val="TableGrid"/>
    <w:uiPriority w:val="99"/>
    <w:rsid w:val="00AB7768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B7768"/>
    <w:rPr>
      <w:b/>
      <w:bCs/>
    </w:rPr>
  </w:style>
  <w:style w:type="character" w:styleId="Emphasis">
    <w:name w:val="Emphasis"/>
    <w:uiPriority w:val="20"/>
    <w:qFormat/>
    <w:rsid w:val="00AB77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7768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7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7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7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7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7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7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7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76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B77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B7768"/>
  </w:style>
  <w:style w:type="character" w:styleId="PlaceholderText">
    <w:name w:val="Placeholder Text"/>
    <w:basedOn w:val="DefaultParagraphFont"/>
    <w:uiPriority w:val="99"/>
    <w:semiHidden/>
    <w:rsid w:val="009C30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E31F2547574C4FB2552CAD0B30C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5E5D5-ECE5-4C2E-BCBD-59E37B250388}"/>
      </w:docPartPr>
      <w:docPartBody>
        <w:p w:rsidR="000B2807" w:rsidRDefault="00DA3F41">
          <w:r w:rsidRPr="00CE30E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41"/>
    <w:rsid w:val="000B2807"/>
    <w:rsid w:val="00DA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F4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3F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4</Value>
      <Value>3</Value>
    </Use_x0020_Cases>
  </documentManagement>
</p:properties>
</file>

<file path=customXml/item4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B2F05-6F4B-4D63-910A-7C52DF19C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B062B5-7AA3-4D13-9C04-E97FC0712DBC}">
  <ds:schemaRefs>
    <ds:schemaRef ds:uri="http://purl.org/dc/elements/1.1/"/>
    <ds:schemaRef ds:uri="http://purl.org/dc/dcmitype/"/>
    <ds:schemaRef ds:uri="http://schemas.microsoft.com/office/2006/metadata/properties"/>
    <ds:schemaRef ds:uri="8fb07803-c468-4910-8515-b6c9a57278a1"/>
    <ds:schemaRef ds:uri="http://www.w3.org/XML/1998/namespace"/>
    <ds:schemaRef ds:uri="http://schemas.microsoft.com/office/2006/documentManagement/types"/>
    <ds:schemaRef ds:uri="a2741f7e-cf52-4b71-b717-1a57b4501045"/>
    <ds:schemaRef ds:uri="http://schemas.openxmlformats.org/package/2006/metadata/core-properties"/>
    <ds:schemaRef ds:uri="http://schemas.microsoft.com/office/infopath/2007/PartnerControl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0683EBC-BEEA-4309-83CE-1D7E34D6D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 Review Organization Information</dc:title>
  <dc:subject/>
  <dc:creator>Marsh, David</dc:creator>
  <cp:keywords/>
  <dc:description/>
  <cp:lastModifiedBy>Pirri-Berres, Karen</cp:lastModifiedBy>
  <cp:revision>8</cp:revision>
  <cp:lastPrinted>2015-08-04T15:19:00Z</cp:lastPrinted>
  <dcterms:created xsi:type="dcterms:W3CDTF">2015-08-26T13:27:00Z</dcterms:created>
  <dcterms:modified xsi:type="dcterms:W3CDTF">2015-09-01T14:48:00Z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1700</vt:r8>
  </property>
  <property fmtid="{D5CDD505-2E9C-101B-9397-08002B2CF9AE}" pid="4" name="Application Type">
    <vt:lpwstr>Common</vt:lpwstr>
  </property>
</Properties>
</file>