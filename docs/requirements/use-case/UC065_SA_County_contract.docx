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78C56233" w:rsidR="00AB7768" w:rsidRDefault="00E20CA1" w:rsidP="00AB7768">
      <w:pPr>
        <w:pStyle w:val="Heading1"/>
      </w:pPr>
      <w:r w:rsidRPr="00AB7768">
        <w:t>Description</w:t>
      </w:r>
      <w:del w:id="0" w:author="Dezelske, Angie C" w:date="2015-08-12T13:38:00Z">
        <w:r w:rsidR="003B04E3" w:rsidDel="00F24948">
          <w:delText>:</w:delText>
        </w:r>
      </w:del>
      <w:r w:rsidR="003B04E3">
        <w:t xml:space="preserve"> </w:t>
      </w:r>
      <w:ins w:id="1" w:author="Dezelske, Angie C" w:date="2015-08-12T13:38:00Z">
        <w:r w:rsidR="00F24948">
          <w:br/>
        </w:r>
      </w:ins>
      <w:r w:rsidR="003B04E3" w:rsidRPr="00F24948">
        <w:rPr>
          <w:rFonts w:asciiTheme="minorHAnsi" w:hAnsiTheme="minorHAnsi"/>
          <w:b w:val="0"/>
          <w:color w:val="auto"/>
          <w:sz w:val="24"/>
          <w:szCs w:val="24"/>
          <w:rPrChange w:id="2" w:author="Dezelske, Angie C" w:date="2015-08-12T13:38:00Z">
            <w:rPr/>
          </w:rPrChange>
        </w:rPr>
        <w:t>SA reviews county contracts for approval or rejection</w:t>
      </w:r>
    </w:p>
    <w:p w14:paraId="5459C9BC" w14:textId="5D36AAAD" w:rsidR="00AB7768" w:rsidRDefault="001F47A0" w:rsidP="00AB7768">
      <w:pPr>
        <w:pStyle w:val="Heading1"/>
      </w:pPr>
      <w:r w:rsidRPr="00AB7768">
        <w:t>Primary actor(s)</w:t>
      </w:r>
      <w:del w:id="3" w:author="Dezelske, Angie C" w:date="2015-08-12T13:38:00Z">
        <w:r w:rsidR="003B04E3" w:rsidDel="00F24948">
          <w:delText>:</w:delText>
        </w:r>
      </w:del>
      <w:r w:rsidR="003B04E3">
        <w:t xml:space="preserve"> </w:t>
      </w:r>
      <w:ins w:id="4" w:author="Dezelske, Angie C" w:date="2015-08-12T13:38:00Z">
        <w:r w:rsidR="00F24948">
          <w:br/>
        </w:r>
      </w:ins>
      <w:r w:rsidR="003B04E3" w:rsidRPr="00F24948">
        <w:rPr>
          <w:rFonts w:asciiTheme="minorHAnsi" w:hAnsiTheme="minorHAnsi"/>
          <w:b w:val="0"/>
          <w:color w:val="auto"/>
          <w:sz w:val="24"/>
          <w:szCs w:val="24"/>
          <w:u w:val="double"/>
          <w:rPrChange w:id="5" w:author="Dezelske, Angie C" w:date="2015-08-12T13:39:00Z">
            <w:rPr/>
          </w:rPrChange>
        </w:rPr>
        <w:t>Service Agent</w:t>
      </w:r>
      <w:r w:rsidR="003B04E3" w:rsidRPr="00F24948"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3:39:00Z">
            <w:rPr/>
          </w:rPrChange>
        </w:rPr>
        <w:t xml:space="preserve"> or </w:t>
      </w:r>
      <w:r w:rsidR="003B04E3" w:rsidRPr="00F24948">
        <w:rPr>
          <w:rFonts w:asciiTheme="minorHAnsi" w:hAnsiTheme="minorHAnsi"/>
          <w:b w:val="0"/>
          <w:color w:val="auto"/>
          <w:sz w:val="24"/>
          <w:szCs w:val="24"/>
          <w:u w:val="double"/>
          <w:rPrChange w:id="7" w:author="Dezelske, Angie C" w:date="2015-08-12T13:39:00Z">
            <w:rPr/>
          </w:rPrChange>
        </w:rPr>
        <w:t>Service Administrator</w:t>
      </w:r>
    </w:p>
    <w:p w14:paraId="6DD9C24E" w14:textId="31220A10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>reviews  county</w:t>
      </w:r>
      <w:proofErr w:type="gramEnd"/>
      <w:r w:rsidR="003B04E3">
        <w:t xml:space="preserve"> contracts for approval or rejection</w:t>
      </w:r>
      <w:ins w:id="8" w:author="Dezelske, Angie C" w:date="2015-08-12T13:39:00Z">
        <w:r w:rsidR="00F24948">
          <w:br/>
        </w:r>
        <w:r w:rsidR="00F24948" w:rsidRPr="00F24948">
          <w:rPr>
            <w:color w:val="4F81BD" w:themeColor="accent1"/>
            <w:sz w:val="26"/>
            <w:szCs w:val="26"/>
            <w:rPrChange w:id="9" w:author="Dezelske, Angie C" w:date="2015-08-12T13:39:00Z">
              <w:rPr/>
            </w:rPrChange>
          </w:rPr>
          <w:t>Precondition(s)</w:t>
        </w:r>
        <w:r w:rsidR="00F24948">
          <w:rPr>
            <w:color w:val="4F81BD" w:themeColor="accent1"/>
            <w:sz w:val="26"/>
            <w:szCs w:val="26"/>
          </w:rPr>
          <w:br/>
        </w:r>
        <w:r w:rsidR="00F24948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193A2ED1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county contract</w:t>
      </w:r>
    </w:p>
    <w:p w14:paraId="42322820" w14:textId="7C8BB992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are done approving or rejecting  each </w:t>
      </w:r>
      <w:del w:id="10" w:author="Dezelske, Angie C" w:date="2015-08-12T13:39:00Z">
        <w:r w:rsidDel="00F24948">
          <w:delText>credential</w:delText>
        </w:r>
      </w:del>
      <w:ins w:id="11" w:author="Dezelske, Angie C" w:date="2015-08-12T13:39:00Z">
        <w:r w:rsidR="00F24948">
          <w:t>county contract</w:t>
        </w:r>
      </w:ins>
      <w:bookmarkStart w:id="12" w:name="_GoBack"/>
      <w:bookmarkEnd w:id="12"/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01E8E39B" w:rsidR="00BA7156" w:rsidRPr="003B04E3" w:rsidDel="00F24948" w:rsidRDefault="00BA7156" w:rsidP="00BA7156">
      <w:pPr>
        <w:ind w:left="360"/>
        <w:rPr>
          <w:del w:id="13" w:author="Dezelske, Angie C" w:date="2015-08-12T13:39:00Z"/>
        </w:rPr>
      </w:pPr>
    </w:p>
    <w:p w14:paraId="79095793" w14:textId="1605C528" w:rsidR="005044DF" w:rsidDel="00F24948" w:rsidRDefault="005044DF" w:rsidP="005044DF">
      <w:pPr>
        <w:pStyle w:val="Heading2"/>
        <w:rPr>
          <w:del w:id="14" w:author="Dezelske, Angie C" w:date="2015-08-12T13:39:00Z"/>
        </w:rPr>
      </w:pPr>
      <w:del w:id="15" w:author="Dezelske, Angie C" w:date="2015-08-12T13:39:00Z">
        <w:r w:rsidRPr="00AB7768" w:rsidDel="00F24948">
          <w:delText>Precondition(s)</w:delText>
        </w:r>
      </w:del>
    </w:p>
    <w:p w14:paraId="242E46AF" w14:textId="426710EE" w:rsidR="00AB7768" w:rsidDel="00F24948" w:rsidRDefault="00AB7768" w:rsidP="00AB7768">
      <w:pPr>
        <w:pStyle w:val="Heading2"/>
        <w:rPr>
          <w:del w:id="16" w:author="Dezelske, Angie C" w:date="2015-08-12T13:39:00Z"/>
        </w:rPr>
      </w:pPr>
      <w:del w:id="17" w:author="Dezelske, Angie C" w:date="2015-08-12T13:39:00Z">
        <w:r w:rsidDel="00F24948">
          <w:delText>Steps</w:delText>
        </w:r>
      </w:del>
    </w:p>
    <w:p w14:paraId="6DD9C274" w14:textId="04A70F64" w:rsidR="001F47A0" w:rsidRPr="00823D6A" w:rsidRDefault="00823D6A" w:rsidP="00D24C37">
      <w:pPr>
        <w:pStyle w:val="Heading1"/>
      </w:pPr>
      <w:del w:id="18" w:author="Dezelske, Angie C" w:date="2015-08-12T13:39:00Z">
        <w:r w:rsidRPr="00823D6A" w:rsidDel="00F24948">
          <w:delText>Alternate Flow</w:delText>
        </w:r>
      </w:del>
      <w:ins w:id="19" w:author="Dezelske, Angie C" w:date="2015-08-12T13:39:00Z">
        <w:r w:rsidR="00F24948">
          <w:t>Change Control</w:t>
        </w:r>
      </w:ins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F24948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F24948">
      <w:rPr>
        <w:noProof/>
      </w:rPr>
      <w:t>8/12/2015 10:37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001F6098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3B04E3">
      <w:rPr>
        <w:b/>
      </w:rPr>
      <w:t>O65_SA_County_Contracts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B04E3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93618"/>
    <w:rsid w:val="00EA6542"/>
    <w:rsid w:val="00EB203E"/>
    <w:rsid w:val="00EB5B75"/>
    <w:rsid w:val="00EE542F"/>
    <w:rsid w:val="00EF434E"/>
    <w:rsid w:val="00F21D49"/>
    <w:rsid w:val="00F24948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8fb07803-c468-4910-8515-b6c9a57278a1"/>
    <ds:schemaRef ds:uri="a2741f7e-cf52-4b71-b717-1a57b4501045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D8A8191-1C8A-4DD3-B2EC-595033F9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3</cp:revision>
  <cp:lastPrinted>2015-08-04T15:19:00Z</cp:lastPrinted>
  <dcterms:created xsi:type="dcterms:W3CDTF">2015-08-12T15:37:00Z</dcterms:created>
  <dcterms:modified xsi:type="dcterms:W3CDTF">2015-08-12T18:39:00Z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