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7EC313ED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  <w:r w:rsidR="00EC4CD6">
        <w:t>: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1CE05B6B" w:rsidR="00AB7768" w:rsidRDefault="00E20CA1" w:rsidP="00AB7768">
      <w:pPr>
        <w:pStyle w:val="Heading1"/>
      </w:pPr>
      <w:r w:rsidRPr="00AB7768">
        <w:t>Description</w:t>
      </w:r>
      <w:r w:rsidR="00EC4CD6">
        <w:t>:</w:t>
      </w:r>
      <w:r w:rsidR="003B04E3">
        <w:t xml:space="preserve"> </w:t>
      </w:r>
      <w:r w:rsidR="004330B2">
        <w:br/>
      </w:r>
      <w:r w:rsidR="003B04E3" w:rsidRPr="00EC4CD6">
        <w:rPr>
          <w:rFonts w:asciiTheme="minorHAnsi" w:hAnsiTheme="minorHAnsi"/>
          <w:b w:val="0"/>
          <w:color w:val="auto"/>
          <w:sz w:val="24"/>
          <w:szCs w:val="24"/>
        </w:rPr>
        <w:t xml:space="preserve">SA reviews </w:t>
      </w:r>
      <w:r w:rsidR="00043B3B" w:rsidRPr="00EC4CD6">
        <w:rPr>
          <w:rFonts w:asciiTheme="minorHAnsi" w:hAnsiTheme="minorHAnsi"/>
          <w:b w:val="0"/>
          <w:color w:val="auto"/>
          <w:sz w:val="24"/>
          <w:szCs w:val="24"/>
        </w:rPr>
        <w:t>Ownership Information</w:t>
      </w:r>
      <w:r w:rsidR="003B04E3" w:rsidRPr="00EC4CD6">
        <w:rPr>
          <w:rFonts w:asciiTheme="minorHAnsi" w:hAnsiTheme="minorHAnsi"/>
          <w:b w:val="0"/>
          <w:color w:val="auto"/>
          <w:sz w:val="24"/>
          <w:szCs w:val="24"/>
        </w:rPr>
        <w:t xml:space="preserve"> for approval or rejection</w:t>
      </w:r>
    </w:p>
    <w:p w14:paraId="5459C9BC" w14:textId="661FD622" w:rsidR="00AB7768" w:rsidRPr="00EC4CD6" w:rsidRDefault="001F47A0" w:rsidP="00AB7768">
      <w:pPr>
        <w:pStyle w:val="Heading1"/>
        <w:rPr>
          <w:rFonts w:asciiTheme="minorHAnsi" w:hAnsiTheme="minorHAnsi"/>
          <w:b w:val="0"/>
          <w:color w:val="auto"/>
          <w:sz w:val="24"/>
          <w:szCs w:val="24"/>
        </w:rPr>
      </w:pPr>
      <w:r w:rsidRPr="00AB7768">
        <w:t>Primary actor(s)</w:t>
      </w:r>
      <w:r w:rsidR="00EC4CD6">
        <w:t>:</w:t>
      </w:r>
      <w:r w:rsidR="003B04E3">
        <w:t xml:space="preserve"> </w:t>
      </w:r>
      <w:r w:rsidR="004330B2">
        <w:br/>
      </w:r>
      <w:r w:rsidR="003B04E3" w:rsidRPr="00EC4CD6">
        <w:rPr>
          <w:rFonts w:asciiTheme="minorHAnsi" w:hAnsiTheme="minorHAnsi"/>
          <w:b w:val="0"/>
          <w:color w:val="auto"/>
          <w:sz w:val="24"/>
          <w:szCs w:val="24"/>
          <w:u w:val="double"/>
        </w:rPr>
        <w:t>Service Agent</w:t>
      </w:r>
      <w:r w:rsidR="003B04E3" w:rsidRPr="00EC4CD6">
        <w:rPr>
          <w:rFonts w:asciiTheme="minorHAnsi" w:hAnsiTheme="minorHAnsi"/>
          <w:b w:val="0"/>
          <w:color w:val="auto"/>
          <w:sz w:val="24"/>
          <w:szCs w:val="24"/>
        </w:rPr>
        <w:t xml:space="preserve"> or </w:t>
      </w:r>
      <w:r w:rsidR="003B04E3" w:rsidRPr="00EC4CD6">
        <w:rPr>
          <w:rFonts w:asciiTheme="minorHAnsi" w:hAnsiTheme="minorHAnsi"/>
          <w:b w:val="0"/>
          <w:color w:val="auto"/>
          <w:sz w:val="24"/>
          <w:szCs w:val="24"/>
          <w:u w:val="double"/>
        </w:rPr>
        <w:t>Service Administrator</w:t>
      </w:r>
    </w:p>
    <w:p w14:paraId="6DD9C24E" w14:textId="79EE7B01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3B04E3">
        <w:t xml:space="preserve">SA reviews </w:t>
      </w:r>
      <w:r w:rsidR="004330B2">
        <w:t>Owner / Authorized Person(s)</w:t>
      </w:r>
      <w:r w:rsidR="007B2AC4">
        <w:t xml:space="preserve"> </w:t>
      </w:r>
      <w:r w:rsidR="003B04E3">
        <w:t>for approval or rejection</w:t>
      </w:r>
      <w:r w:rsidR="004330B2">
        <w:br/>
      </w:r>
      <w:r w:rsidR="004330B2" w:rsidRPr="00EC4CD6">
        <w:rPr>
          <w:color w:val="4F81BD" w:themeColor="accent1"/>
          <w:sz w:val="26"/>
          <w:szCs w:val="26"/>
        </w:rPr>
        <w:t>Precondition(s)</w:t>
      </w:r>
      <w:proofErr w:type="gramStart"/>
      <w:r w:rsidR="00EC4CD6">
        <w:rPr>
          <w:color w:val="4F81BD" w:themeColor="accent1"/>
          <w:sz w:val="26"/>
          <w:szCs w:val="26"/>
        </w:rPr>
        <w:t>:</w:t>
      </w:r>
      <w:proofErr w:type="gramEnd"/>
      <w:r w:rsidR="004330B2">
        <w:rPr>
          <w:color w:val="4F81BD" w:themeColor="accent1"/>
          <w:sz w:val="26"/>
          <w:szCs w:val="26"/>
        </w:rPr>
        <w:br/>
      </w:r>
      <w:r w:rsidR="004330B2">
        <w:rPr>
          <w:color w:val="4F81BD" w:themeColor="accent1"/>
          <w:sz w:val="26"/>
          <w:szCs w:val="26"/>
        </w:rPr>
        <w:br/>
        <w:t>Steps</w:t>
      </w:r>
      <w:r w:rsidR="00EC4CD6">
        <w:rPr>
          <w:color w:val="4F81BD" w:themeColor="accent1"/>
          <w:sz w:val="26"/>
          <w:szCs w:val="26"/>
        </w:rPr>
        <w:t>:</w:t>
      </w:r>
      <w:bookmarkStart w:id="0" w:name="_GoBack"/>
      <w:bookmarkEnd w:id="0"/>
    </w:p>
    <w:p w14:paraId="7AEC672F" w14:textId="182159A4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</w:t>
      </w:r>
      <w:r w:rsidR="00D5594A">
        <w:t xml:space="preserve"> </w:t>
      </w:r>
      <w:r w:rsidR="004330B2">
        <w:t>Owner / Authorized Person</w:t>
      </w:r>
      <w:r w:rsidR="007B2AC4">
        <w:t>.</w:t>
      </w:r>
    </w:p>
    <w:p w14:paraId="42322820" w14:textId="7A12BF38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indicates they </w:t>
      </w:r>
      <w:r w:rsidR="007B2AC4">
        <w:t>are done approving or rejecting</w:t>
      </w:r>
      <w:r>
        <w:t xml:space="preserve"> each </w:t>
      </w:r>
      <w:r w:rsidR="004330B2">
        <w:t>Owner / Authorized Person</w:t>
      </w:r>
      <w:r w:rsidR="00D5594A">
        <w:t>.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77777777" w:rsidR="00BA7156" w:rsidRPr="003B04E3" w:rsidRDefault="00BA7156" w:rsidP="00BA7156">
      <w:pPr>
        <w:ind w:left="360"/>
      </w:pPr>
    </w:p>
    <w:p w14:paraId="6DD9C274" w14:textId="0AB15529" w:rsidR="001F47A0" w:rsidRPr="00823D6A" w:rsidRDefault="004330B2" w:rsidP="00D24C37">
      <w:pPr>
        <w:pStyle w:val="Heading1"/>
      </w:pPr>
      <w:r>
        <w:t>Change Control</w:t>
      </w:r>
      <w:r w:rsidR="00823D6A"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EC4CD6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EC4CD6">
      <w:rPr>
        <w:noProof/>
      </w:rPr>
      <w:t>8/19/2015 10:40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3D337A45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C30AFE">
      <w:rPr>
        <w:b/>
      </w:rPr>
      <w:t>1</w:t>
    </w:r>
    <w:r w:rsidR="00043B3B">
      <w:rPr>
        <w:b/>
      </w:rPr>
      <w:t>50</w:t>
    </w:r>
    <w:r w:rsidR="003B04E3">
      <w:rPr>
        <w:b/>
      </w:rPr>
      <w:t>_SA_</w:t>
    </w:r>
    <w:r w:rsidR="00043B3B">
      <w:rPr>
        <w:b/>
      </w:rPr>
      <w:t>Ownership_Information</w:t>
    </w:r>
    <w:r w:rsidR="00313240">
      <w:rPr>
        <w:b/>
      </w:rPr>
      <w:tab/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43B3B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9295A"/>
    <w:rsid w:val="003B04E3"/>
    <w:rsid w:val="003E2B78"/>
    <w:rsid w:val="003E5DB4"/>
    <w:rsid w:val="003E607F"/>
    <w:rsid w:val="003F3B23"/>
    <w:rsid w:val="003F4FCB"/>
    <w:rsid w:val="00410466"/>
    <w:rsid w:val="004159F7"/>
    <w:rsid w:val="0042499D"/>
    <w:rsid w:val="004330B2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B2AC4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594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22A4"/>
    <w:rsid w:val="00EA6542"/>
    <w:rsid w:val="00EB203E"/>
    <w:rsid w:val="00EB5B75"/>
    <w:rsid w:val="00EC4CD6"/>
    <w:rsid w:val="00ED6F28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a2741f7e-cf52-4b71-b717-1a57b4501045"/>
    <ds:schemaRef ds:uri="8fb07803-c468-4910-8515-b6c9a57278a1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98644D7-BD52-4766-A1AF-B0F55A3A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6</cp:revision>
  <cp:lastPrinted>2015-08-04T15:19:00Z</cp:lastPrinted>
  <dcterms:created xsi:type="dcterms:W3CDTF">2015-08-12T15:54:00Z</dcterms:created>
  <dcterms:modified xsi:type="dcterms:W3CDTF">2015-09-01T12:29:00Z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